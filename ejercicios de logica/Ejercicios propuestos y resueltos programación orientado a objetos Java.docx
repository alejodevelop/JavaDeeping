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D63C6" w14:textId="77777777" w:rsidR="001C26C7" w:rsidRPr="001C26C7" w:rsidRDefault="001C26C7" w:rsidP="001C26C7">
      <w:pPr>
        <w:spacing w:before="57" w:after="57" w:line="240" w:lineRule="auto"/>
        <w:outlineLvl w:val="0"/>
        <w:rPr>
          <w:rFonts w:ascii="Helvetica" w:eastAsia="Times New Roman" w:hAnsi="Helvetica" w:cs="Helvetica"/>
          <w:b/>
          <w:bCs/>
          <w:color w:val="1C1E1F"/>
          <w:spacing w:val="-12"/>
          <w:kern w:val="36"/>
          <w:sz w:val="55"/>
          <w:szCs w:val="55"/>
          <w:lang w:eastAsia="es-CO"/>
        </w:rPr>
      </w:pPr>
      <w:r w:rsidRPr="001C26C7">
        <w:rPr>
          <w:rFonts w:ascii="Helvetica" w:eastAsia="Times New Roman" w:hAnsi="Helvetica" w:cs="Helvetica"/>
          <w:b/>
          <w:bCs/>
          <w:color w:val="1C1E1F"/>
          <w:spacing w:val="-12"/>
          <w:kern w:val="36"/>
          <w:sz w:val="55"/>
          <w:szCs w:val="55"/>
          <w:lang w:eastAsia="es-CO"/>
        </w:rPr>
        <w:t>Ejercicios propuestos y resueltos programación orientado a objetos Java</w:t>
      </w:r>
    </w:p>
    <w:p w14:paraId="230956DB" w14:textId="77777777" w:rsidR="001C26C7" w:rsidRPr="001C26C7" w:rsidRDefault="00B24247" w:rsidP="001C26C7">
      <w:pPr>
        <w:spacing w:after="0" w:line="240" w:lineRule="auto"/>
        <w:rPr>
          <w:rFonts w:ascii="Times New Roman" w:eastAsia="Times New Roman" w:hAnsi="Times New Roman" w:cs="Times New Roman"/>
          <w:color w:val="B2B2B2"/>
          <w:sz w:val="24"/>
          <w:szCs w:val="24"/>
          <w:lang w:eastAsia="es-CO"/>
        </w:rPr>
      </w:pPr>
      <w:hyperlink r:id="rId5" w:history="1">
        <w:r w:rsidR="001C26C7" w:rsidRPr="001C26C7">
          <w:rPr>
            <w:rFonts w:ascii="Times New Roman" w:eastAsia="Times New Roman" w:hAnsi="Times New Roman" w:cs="Times New Roman"/>
            <w:color w:val="B2B2B2"/>
            <w:sz w:val="21"/>
            <w:szCs w:val="21"/>
            <w:lang w:eastAsia="es-CO"/>
          </w:rPr>
          <w:t>20/12/2013</w:t>
        </w:r>
      </w:hyperlink>
    </w:p>
    <w:p w14:paraId="3855E4AE" w14:textId="77777777" w:rsidR="001C26C7" w:rsidRPr="001C26C7" w:rsidRDefault="001C26C7" w:rsidP="001C26C7">
      <w:pPr>
        <w:spacing w:line="240" w:lineRule="auto"/>
        <w:rPr>
          <w:rFonts w:ascii="Lato" w:eastAsia="Times New Roman" w:hAnsi="Lato" w:cs="Times New Roman"/>
          <w:color w:val="767676"/>
          <w:sz w:val="29"/>
          <w:szCs w:val="29"/>
          <w:lang w:eastAsia="es-CO"/>
        </w:rPr>
      </w:pPr>
      <w:r>
        <w:rPr>
          <w:rFonts w:ascii="Lato" w:eastAsia="Times New Roman" w:hAnsi="Lato" w:cs="Times New Roman"/>
          <w:noProof/>
          <w:color w:val="767676"/>
          <w:sz w:val="29"/>
          <w:szCs w:val="29"/>
          <w:lang w:eastAsia="es-CO"/>
        </w:rPr>
        <w:drawing>
          <wp:inline distT="0" distB="0" distL="0" distR="0" wp14:anchorId="07E972E4" wp14:editId="21E94742">
            <wp:extent cx="2857500" cy="1609725"/>
            <wp:effectExtent l="0" t="0" r="0" b="9525"/>
            <wp:docPr id="1" name="Imagen 1" descr="https://www.discoduroderoer.es/wp-content/uploads/2016/05/java_base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scoduroderoer.es/wp-content/uploads/2016/05/java_base_w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5232A7E0"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Hola a todos, hoy os dejo una serie de ejercicios de Java para practicar todo aquello que hemos explicado en anteriores posts, haciendo hincapié en la programación orientada a objetos.</w:t>
      </w:r>
    </w:p>
    <w:p w14:paraId="7C5F0CD8"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 xml:space="preserve">Todos los ejercicios que proponemos están resueltos en este mismo post, intenta hacerlo por ti mismo y si te quedas atascado puedes mirar la solución. Recuerda, que no tiene </w:t>
      </w:r>
      <w:proofErr w:type="spellStart"/>
      <w:r w:rsidRPr="001C26C7">
        <w:rPr>
          <w:rFonts w:ascii="Lato" w:eastAsia="Times New Roman" w:hAnsi="Lato" w:cs="Times New Roman"/>
          <w:color w:val="767676"/>
          <w:sz w:val="29"/>
          <w:szCs w:val="29"/>
          <w:lang w:eastAsia="es-CO"/>
        </w:rPr>
        <w:t>por que</w:t>
      </w:r>
      <w:proofErr w:type="spellEnd"/>
      <w:r w:rsidRPr="001C26C7">
        <w:rPr>
          <w:rFonts w:ascii="Lato" w:eastAsia="Times New Roman" w:hAnsi="Lato" w:cs="Times New Roman"/>
          <w:color w:val="767676"/>
          <w:sz w:val="29"/>
          <w:szCs w:val="29"/>
          <w:lang w:eastAsia="es-CO"/>
        </w:rPr>
        <w:t xml:space="preserve"> estar igual tu solución con la del post, el objetivo es que aprendas no que me copies la solución.</w:t>
      </w:r>
    </w:p>
    <w:p w14:paraId="657CBDD1"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Crea un proyecto en Java por ejercicio. Colocare en las soluciones algunos comentarios para que sean más fácilmente entendibles.</w:t>
      </w:r>
    </w:p>
    <w:p w14:paraId="7D8AE4CC"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 xml:space="preserve">Acostúmbrate a usar </w:t>
      </w:r>
      <w:proofErr w:type="spellStart"/>
      <w:r w:rsidRPr="001C26C7">
        <w:rPr>
          <w:rFonts w:ascii="Lato" w:eastAsia="Times New Roman" w:hAnsi="Lato" w:cs="Times New Roman"/>
          <w:color w:val="767676"/>
          <w:sz w:val="29"/>
          <w:szCs w:val="29"/>
          <w:lang w:eastAsia="es-CO"/>
        </w:rPr>
        <w:t>Javadoc</w:t>
      </w:r>
      <w:proofErr w:type="spellEnd"/>
      <w:r w:rsidRPr="001C26C7">
        <w:rPr>
          <w:rFonts w:ascii="Lato" w:eastAsia="Times New Roman" w:hAnsi="Lato" w:cs="Times New Roman"/>
          <w:color w:val="767676"/>
          <w:sz w:val="29"/>
          <w:szCs w:val="29"/>
          <w:lang w:eastAsia="es-CO"/>
        </w:rPr>
        <w:t>. Te recomiendo que uses mensajes de trazas, donde te sean necesarios. Si tienes problemas también puedes usar el depurador.</w:t>
      </w:r>
    </w:p>
    <w:p w14:paraId="54785933"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Aquí tienes todos los posts relacionados con Java:</w:t>
      </w:r>
    </w:p>
    <w:p w14:paraId="2802D35E" w14:textId="77777777" w:rsidR="001C26C7" w:rsidRPr="001C26C7" w:rsidRDefault="00B24247" w:rsidP="001C26C7">
      <w:pPr>
        <w:spacing w:line="240" w:lineRule="auto"/>
        <w:rPr>
          <w:rFonts w:ascii="Helvetica" w:eastAsia="Times New Roman" w:hAnsi="Helvetica" w:cs="Helvetica"/>
          <w:color w:val="1C1E1F"/>
          <w:sz w:val="34"/>
          <w:szCs w:val="34"/>
          <w:lang w:eastAsia="es-CO"/>
        </w:rPr>
      </w:pPr>
      <w:hyperlink r:id="rId7" w:history="1">
        <w:r w:rsidR="001C26C7" w:rsidRPr="001C26C7">
          <w:rPr>
            <w:rFonts w:ascii="Helvetica" w:eastAsia="Times New Roman" w:hAnsi="Helvetica" w:cs="Helvetica"/>
            <w:color w:val="0000FF"/>
            <w:sz w:val="34"/>
            <w:szCs w:val="34"/>
            <w:lang w:eastAsia="es-CO"/>
          </w:rPr>
          <w:t>Curso Java</w:t>
        </w:r>
      </w:hyperlink>
    </w:p>
    <w:p w14:paraId="0F738ED3"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Si tienes alguna duda, recuerda que puedes consultarnos escribiendo un comentario en este post o enviándonos un e-mail a administrador@discoduroderoer.es</w:t>
      </w:r>
    </w:p>
    <w:p w14:paraId="5F3AE7AD"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b/>
          <w:bCs/>
          <w:color w:val="767676"/>
          <w:sz w:val="29"/>
          <w:szCs w:val="29"/>
          <w:lang w:eastAsia="es-CO"/>
        </w:rPr>
        <w:lastRenderedPageBreak/>
        <w:t>1)</w:t>
      </w:r>
      <w:r w:rsidRPr="001C26C7">
        <w:rPr>
          <w:rFonts w:ascii="Lato" w:eastAsia="Times New Roman" w:hAnsi="Lato" w:cs="Times New Roman"/>
          <w:color w:val="767676"/>
          <w:sz w:val="29"/>
          <w:szCs w:val="29"/>
          <w:lang w:eastAsia="es-CO"/>
        </w:rPr>
        <w:t> Crea una clase llamada Cuenta que tendrá los siguientes atributos: titular y cantidad (puede tener decimales).</w:t>
      </w:r>
    </w:p>
    <w:p w14:paraId="71D6CC6F"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El titular será obligatorio y la cantidad es opcional. Crea dos constructores que cumpla lo anterior.</w:t>
      </w:r>
    </w:p>
    <w:p w14:paraId="586DB070"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 xml:space="preserve">Crea sus métodos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set y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w:t>
      </w:r>
    </w:p>
    <w:p w14:paraId="0316AB1B" w14:textId="77777777" w:rsidR="001C26C7" w:rsidRPr="001C26C7" w:rsidRDefault="001C26C7" w:rsidP="001C26C7">
      <w:pPr>
        <w:spacing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Tendrá dos métodos especiales:</w:t>
      </w:r>
    </w:p>
    <w:p w14:paraId="17AEEC4C" w14:textId="77777777" w:rsidR="001C26C7" w:rsidRPr="001C26C7" w:rsidRDefault="001C26C7" w:rsidP="001C26C7">
      <w:pPr>
        <w:numPr>
          <w:ilvl w:val="0"/>
          <w:numId w:val="1"/>
        </w:numPr>
        <w:spacing w:before="100" w:beforeAutospacing="1" w:after="240"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ingresar(</w:t>
      </w:r>
      <w:proofErr w:type="spellStart"/>
      <w:r w:rsidRPr="001C26C7">
        <w:rPr>
          <w:rFonts w:ascii="Lato" w:eastAsia="Times New Roman" w:hAnsi="Lato" w:cs="Times New Roman"/>
          <w:color w:val="767676"/>
          <w:sz w:val="29"/>
          <w:szCs w:val="29"/>
          <w:lang w:eastAsia="es-CO"/>
        </w:rPr>
        <w:t>double</w:t>
      </w:r>
      <w:proofErr w:type="spellEnd"/>
      <w:r w:rsidRPr="001C26C7">
        <w:rPr>
          <w:rFonts w:ascii="Lato" w:eastAsia="Times New Roman" w:hAnsi="Lato" w:cs="Times New Roman"/>
          <w:color w:val="767676"/>
          <w:sz w:val="29"/>
          <w:szCs w:val="29"/>
          <w:lang w:eastAsia="es-CO"/>
        </w:rPr>
        <w:t xml:space="preserve"> cantidad): se ingresa una cantidad a la cuenta, si la cantidad introducida es negativa, no se hará nada.</w:t>
      </w:r>
    </w:p>
    <w:p w14:paraId="2CABF003" w14:textId="77777777" w:rsidR="001C26C7" w:rsidRPr="001C26C7" w:rsidRDefault="001C26C7" w:rsidP="001C26C7">
      <w:pPr>
        <w:numPr>
          <w:ilvl w:val="0"/>
          <w:numId w:val="1"/>
        </w:numPr>
        <w:spacing w:line="240" w:lineRule="auto"/>
        <w:rPr>
          <w:rFonts w:ascii="Lato" w:eastAsia="Times New Roman" w:hAnsi="Lato" w:cs="Times New Roman"/>
          <w:color w:val="767676"/>
          <w:sz w:val="29"/>
          <w:szCs w:val="29"/>
          <w:lang w:eastAsia="es-CO"/>
        </w:rPr>
      </w:pPr>
      <w:r w:rsidRPr="001C26C7">
        <w:rPr>
          <w:rFonts w:ascii="Lato" w:eastAsia="Times New Roman" w:hAnsi="Lato" w:cs="Times New Roman"/>
          <w:color w:val="767676"/>
          <w:sz w:val="29"/>
          <w:szCs w:val="29"/>
          <w:lang w:eastAsia="es-CO"/>
        </w:rPr>
        <w:t>retirar(</w:t>
      </w:r>
      <w:proofErr w:type="spellStart"/>
      <w:r w:rsidRPr="001C26C7">
        <w:rPr>
          <w:rFonts w:ascii="Lato" w:eastAsia="Times New Roman" w:hAnsi="Lato" w:cs="Times New Roman"/>
          <w:color w:val="767676"/>
          <w:sz w:val="29"/>
          <w:szCs w:val="29"/>
          <w:lang w:eastAsia="es-CO"/>
        </w:rPr>
        <w:t>double</w:t>
      </w:r>
      <w:proofErr w:type="spellEnd"/>
      <w:r w:rsidRPr="001C26C7">
        <w:rPr>
          <w:rFonts w:ascii="Lato" w:eastAsia="Times New Roman" w:hAnsi="Lato" w:cs="Times New Roman"/>
          <w:color w:val="767676"/>
          <w:sz w:val="29"/>
          <w:szCs w:val="29"/>
          <w:lang w:eastAsia="es-CO"/>
        </w:rPr>
        <w:t xml:space="preserve"> cantidad): se retira una cantidad a la cuenta, si restando la cantidad actual a la que nos pasan es negativa, la cantidad de la cuenta pasa a ser 0.</w:t>
      </w:r>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2D1575BC"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5B2369BF"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789CA93D"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8"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9"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137C906A" w14:textId="77777777" w:rsidTr="001C26C7">
        <w:trPr>
          <w:jc w:val="center"/>
        </w:trPr>
        <w:tc>
          <w:tcPr>
            <w:tcW w:w="0" w:type="auto"/>
            <w:gridSpan w:val="2"/>
            <w:tcBorders>
              <w:top w:val="nil"/>
              <w:left w:val="nil"/>
              <w:bottom w:val="nil"/>
              <w:right w:val="nil"/>
            </w:tcBorders>
            <w:shd w:val="clear" w:color="auto" w:fill="auto"/>
            <w:vAlign w:val="center"/>
            <w:hideMark/>
          </w:tcPr>
          <w:p w14:paraId="2B52686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2CBCE72F" w14:textId="77777777" w:rsidR="001C26C7" w:rsidRPr="001C26C7" w:rsidRDefault="001C26C7" w:rsidP="001C26C7">
      <w:pPr>
        <w:shd w:val="clear" w:color="auto" w:fill="FFFFFF"/>
        <w:spacing w:line="240" w:lineRule="auto"/>
        <w:rPr>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5D039CC4" w14:textId="77777777" w:rsidTr="001C26C7">
        <w:trPr>
          <w:jc w:val="center"/>
        </w:trPr>
        <w:tc>
          <w:tcPr>
            <w:tcW w:w="18525" w:type="dxa"/>
            <w:tcBorders>
              <w:top w:val="nil"/>
              <w:left w:val="nil"/>
              <w:bottom w:val="nil"/>
              <w:right w:val="nil"/>
            </w:tcBorders>
            <w:shd w:val="clear" w:color="auto" w:fill="auto"/>
            <w:vAlign w:val="center"/>
            <w:hideMark/>
          </w:tcPr>
          <w:p w14:paraId="65FDC426"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535AC9FC"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025A407B"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6EA1EB55"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54CE1DCE"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5B685D96" w14:textId="77777777" w:rsidR="001C26C7" w:rsidRPr="001C26C7" w:rsidRDefault="001C26C7" w:rsidP="001C26C7">
      <w:pPr>
        <w:spacing w:after="240" w:line="240" w:lineRule="auto"/>
        <w:jc w:val="both"/>
        <w:rPr>
          <w:ins w:id="0" w:author="Unknown"/>
          <w:rFonts w:ascii="Lato" w:eastAsia="Times New Roman" w:hAnsi="Lato" w:cs="Times New Roman"/>
          <w:color w:val="767676"/>
          <w:sz w:val="29"/>
          <w:szCs w:val="29"/>
          <w:lang w:eastAsia="es-CO"/>
        </w:rPr>
      </w:pPr>
      <w:ins w:id="1" w:author="Unknown">
        <w:r w:rsidRPr="001C26C7">
          <w:rPr>
            <w:rFonts w:ascii="Lato" w:eastAsia="Times New Roman" w:hAnsi="Lato" w:cs="Times New Roman"/>
            <w:b/>
            <w:bCs/>
            <w:color w:val="767676"/>
            <w:sz w:val="29"/>
            <w:szCs w:val="29"/>
            <w:lang w:eastAsia="es-CO"/>
          </w:rPr>
          <w:t>2)</w:t>
        </w:r>
        <w:r w:rsidRPr="001C26C7">
          <w:rPr>
            <w:rFonts w:ascii="Lato" w:eastAsia="Times New Roman" w:hAnsi="Lato" w:cs="Times New Roman"/>
            <w:color w:val="767676"/>
            <w:sz w:val="29"/>
            <w:szCs w:val="29"/>
            <w:lang w:eastAsia="es-CO"/>
          </w:rPr>
          <w:t> Haz una clase llamada </w:t>
        </w:r>
        <w:r w:rsidRPr="001C26C7">
          <w:rPr>
            <w:rFonts w:ascii="Lato" w:eastAsia="Times New Roman" w:hAnsi="Lato" w:cs="Times New Roman"/>
            <w:b/>
            <w:bCs/>
            <w:color w:val="767676"/>
            <w:sz w:val="29"/>
            <w:szCs w:val="29"/>
            <w:lang w:eastAsia="es-CO"/>
          </w:rPr>
          <w:t>Persona</w:t>
        </w:r>
        <w:r w:rsidRPr="001C26C7">
          <w:rPr>
            <w:rFonts w:ascii="Lato" w:eastAsia="Times New Roman" w:hAnsi="Lato" w:cs="Times New Roman"/>
            <w:color w:val="767676"/>
            <w:sz w:val="29"/>
            <w:szCs w:val="29"/>
            <w:lang w:eastAsia="es-CO"/>
          </w:rPr>
          <w:t> que siga las siguientes condiciones:</w:t>
        </w:r>
      </w:ins>
    </w:p>
    <w:p w14:paraId="4DDB3875" w14:textId="77777777" w:rsidR="001C26C7" w:rsidRPr="001C26C7" w:rsidRDefault="001C26C7" w:rsidP="001C26C7">
      <w:pPr>
        <w:numPr>
          <w:ilvl w:val="0"/>
          <w:numId w:val="2"/>
        </w:numPr>
        <w:spacing w:before="100" w:beforeAutospacing="1" w:after="240" w:line="240" w:lineRule="auto"/>
        <w:jc w:val="both"/>
        <w:rPr>
          <w:ins w:id="2" w:author="Unknown"/>
          <w:rFonts w:ascii="Lato" w:eastAsia="Times New Roman" w:hAnsi="Lato" w:cs="Times New Roman"/>
          <w:color w:val="767676"/>
          <w:sz w:val="29"/>
          <w:szCs w:val="29"/>
          <w:lang w:eastAsia="es-CO"/>
        </w:rPr>
      </w:pPr>
      <w:ins w:id="3" w:author="Unknown">
        <w:r w:rsidRPr="001C26C7">
          <w:rPr>
            <w:rFonts w:ascii="Lato" w:eastAsia="Times New Roman" w:hAnsi="Lato" w:cs="Times New Roman"/>
            <w:color w:val="767676"/>
            <w:sz w:val="29"/>
            <w:szCs w:val="29"/>
            <w:lang w:eastAsia="es-CO"/>
          </w:rPr>
          <w:t>Sus atributos son: </w:t>
        </w:r>
        <w:r w:rsidRPr="001C26C7">
          <w:rPr>
            <w:rFonts w:ascii="Lato" w:eastAsia="Times New Roman" w:hAnsi="Lato" w:cs="Times New Roman"/>
            <w:b/>
            <w:bCs/>
            <w:color w:val="767676"/>
            <w:sz w:val="29"/>
            <w:szCs w:val="29"/>
            <w:lang w:eastAsia="es-CO"/>
          </w:rPr>
          <w:t>nombre, edad, DNI, sexo </w:t>
        </w:r>
        <w:r w:rsidRPr="001C26C7">
          <w:rPr>
            <w:rFonts w:ascii="Lato" w:eastAsia="Times New Roman" w:hAnsi="Lato" w:cs="Times New Roman"/>
            <w:color w:val="767676"/>
            <w:sz w:val="29"/>
            <w:szCs w:val="29"/>
            <w:lang w:eastAsia="es-CO"/>
          </w:rPr>
          <w:t>(H hombre, M mujer)</w:t>
        </w:r>
        <w:r w:rsidRPr="001C26C7">
          <w:rPr>
            <w:rFonts w:ascii="Lato" w:eastAsia="Times New Roman" w:hAnsi="Lato" w:cs="Times New Roman"/>
            <w:b/>
            <w:bCs/>
            <w:color w:val="767676"/>
            <w:sz w:val="29"/>
            <w:szCs w:val="29"/>
            <w:lang w:eastAsia="es-CO"/>
          </w:rPr>
          <w:t>, peso y altura.</w:t>
        </w:r>
        <w:r w:rsidRPr="001C26C7">
          <w:rPr>
            <w:rFonts w:ascii="Lato" w:eastAsia="Times New Roman" w:hAnsi="Lato" w:cs="Times New Roman"/>
            <w:color w:val="767676"/>
            <w:sz w:val="29"/>
            <w:szCs w:val="29"/>
            <w:lang w:eastAsia="es-CO"/>
          </w:rPr>
          <w:t> No queremos que se accedan directamente a ellos. Piensa que modificador de acceso es el más adecuado, también su tipo. Si quieres añadir algún atributo puedes hacerlo.</w:t>
        </w:r>
      </w:ins>
    </w:p>
    <w:p w14:paraId="6E11BFBC" w14:textId="77777777" w:rsidR="001C26C7" w:rsidRPr="001C26C7" w:rsidRDefault="001C26C7" w:rsidP="001C26C7">
      <w:pPr>
        <w:numPr>
          <w:ilvl w:val="0"/>
          <w:numId w:val="2"/>
        </w:numPr>
        <w:spacing w:before="100" w:beforeAutospacing="1" w:after="240" w:line="240" w:lineRule="auto"/>
        <w:jc w:val="both"/>
        <w:rPr>
          <w:ins w:id="4" w:author="Unknown"/>
          <w:rFonts w:ascii="Lato" w:eastAsia="Times New Roman" w:hAnsi="Lato" w:cs="Times New Roman"/>
          <w:color w:val="767676"/>
          <w:sz w:val="29"/>
          <w:szCs w:val="29"/>
          <w:lang w:eastAsia="es-CO"/>
        </w:rPr>
      </w:pPr>
      <w:ins w:id="5" w:author="Unknown">
        <w:r w:rsidRPr="001C26C7">
          <w:rPr>
            <w:rFonts w:ascii="Lato" w:eastAsia="Times New Roman" w:hAnsi="Lato" w:cs="Times New Roman"/>
            <w:color w:val="767676"/>
            <w:sz w:val="29"/>
            <w:szCs w:val="29"/>
            <w:lang w:eastAsia="es-CO"/>
          </w:rPr>
          <w:t xml:space="preserve">Por defecto, todos los atributos menos el DNI serán valores por defecto según su tipo (0 números, cadena vacía para </w:t>
        </w:r>
        <w:proofErr w:type="spellStart"/>
        <w:r w:rsidRPr="001C26C7">
          <w:rPr>
            <w:rFonts w:ascii="Lato" w:eastAsia="Times New Roman" w:hAnsi="Lato" w:cs="Times New Roman"/>
            <w:color w:val="767676"/>
            <w:sz w:val="29"/>
            <w:szCs w:val="29"/>
            <w:lang w:eastAsia="es-CO"/>
          </w:rPr>
          <w:t>String</w:t>
        </w:r>
        <w:proofErr w:type="spellEnd"/>
        <w:r w:rsidRPr="001C26C7">
          <w:rPr>
            <w:rFonts w:ascii="Lato" w:eastAsia="Times New Roman" w:hAnsi="Lato" w:cs="Times New Roman"/>
            <w:color w:val="767676"/>
            <w:sz w:val="29"/>
            <w:szCs w:val="29"/>
            <w:lang w:eastAsia="es-CO"/>
          </w:rPr>
          <w:t xml:space="preserve">, etc.). Sexo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hombre por defecto, usa una constante para ello.</w:t>
        </w:r>
      </w:ins>
    </w:p>
    <w:p w14:paraId="39F58A54" w14:textId="77777777" w:rsidR="001C26C7" w:rsidRPr="001C26C7" w:rsidRDefault="001C26C7" w:rsidP="001C26C7">
      <w:pPr>
        <w:numPr>
          <w:ilvl w:val="0"/>
          <w:numId w:val="2"/>
        </w:numPr>
        <w:spacing w:before="100" w:beforeAutospacing="1" w:after="240" w:line="240" w:lineRule="auto"/>
        <w:jc w:val="both"/>
        <w:rPr>
          <w:ins w:id="6" w:author="Unknown"/>
          <w:rFonts w:ascii="Lato" w:eastAsia="Times New Roman" w:hAnsi="Lato" w:cs="Times New Roman"/>
          <w:color w:val="767676"/>
          <w:sz w:val="29"/>
          <w:szCs w:val="29"/>
          <w:lang w:eastAsia="es-CO"/>
        </w:rPr>
      </w:pPr>
      <w:ins w:id="7" w:author="Unknown">
        <w:r w:rsidRPr="001C26C7">
          <w:rPr>
            <w:rFonts w:ascii="Lato" w:eastAsia="Times New Roman" w:hAnsi="Lato" w:cs="Times New Roman"/>
            <w:color w:val="767676"/>
            <w:sz w:val="29"/>
            <w:szCs w:val="29"/>
            <w:lang w:eastAsia="es-CO"/>
          </w:rPr>
          <w:t>Se implantaran varios constructores:</w:t>
        </w:r>
      </w:ins>
    </w:p>
    <w:p w14:paraId="1BC89C3F" w14:textId="77777777" w:rsidR="001C26C7" w:rsidRPr="001C26C7" w:rsidRDefault="001C26C7" w:rsidP="001C26C7">
      <w:pPr>
        <w:numPr>
          <w:ilvl w:val="1"/>
          <w:numId w:val="2"/>
        </w:numPr>
        <w:spacing w:before="100" w:beforeAutospacing="1" w:after="240" w:line="240" w:lineRule="auto"/>
        <w:ind w:left="960"/>
        <w:jc w:val="both"/>
        <w:rPr>
          <w:ins w:id="8" w:author="Unknown"/>
          <w:rFonts w:ascii="Lato" w:eastAsia="Times New Roman" w:hAnsi="Lato" w:cs="Times New Roman"/>
          <w:color w:val="767676"/>
          <w:sz w:val="29"/>
          <w:szCs w:val="29"/>
          <w:lang w:eastAsia="es-CO"/>
        </w:rPr>
      </w:pPr>
      <w:ins w:id="9" w:author="Unknown">
        <w:r w:rsidRPr="001C26C7">
          <w:rPr>
            <w:rFonts w:ascii="Lato" w:eastAsia="Times New Roman" w:hAnsi="Lato" w:cs="Times New Roman"/>
            <w:color w:val="767676"/>
            <w:sz w:val="29"/>
            <w:szCs w:val="29"/>
            <w:lang w:eastAsia="es-CO"/>
          </w:rPr>
          <w:t>Un constructor por defecto.</w:t>
        </w:r>
      </w:ins>
    </w:p>
    <w:p w14:paraId="7A1EEDA8" w14:textId="77777777" w:rsidR="001C26C7" w:rsidRPr="001C26C7" w:rsidRDefault="001C26C7" w:rsidP="001C26C7">
      <w:pPr>
        <w:numPr>
          <w:ilvl w:val="1"/>
          <w:numId w:val="2"/>
        </w:numPr>
        <w:spacing w:before="100" w:beforeAutospacing="1" w:after="240" w:line="240" w:lineRule="auto"/>
        <w:ind w:left="960"/>
        <w:jc w:val="both"/>
        <w:rPr>
          <w:ins w:id="10" w:author="Unknown"/>
          <w:rFonts w:ascii="Lato" w:eastAsia="Times New Roman" w:hAnsi="Lato" w:cs="Times New Roman"/>
          <w:color w:val="767676"/>
          <w:sz w:val="29"/>
          <w:szCs w:val="29"/>
          <w:lang w:eastAsia="es-CO"/>
        </w:rPr>
      </w:pPr>
      <w:ins w:id="11" w:author="Unknown">
        <w:r w:rsidRPr="001C26C7">
          <w:rPr>
            <w:rFonts w:ascii="Lato" w:eastAsia="Times New Roman" w:hAnsi="Lato" w:cs="Times New Roman"/>
            <w:color w:val="767676"/>
            <w:sz w:val="29"/>
            <w:szCs w:val="29"/>
            <w:lang w:eastAsia="es-CO"/>
          </w:rPr>
          <w:t>Un constructor con el nombre, edad y sexo, el resto por defecto.</w:t>
        </w:r>
      </w:ins>
    </w:p>
    <w:p w14:paraId="0F903EE5" w14:textId="77777777" w:rsidR="001C26C7" w:rsidRPr="001C26C7" w:rsidRDefault="001C26C7" w:rsidP="001C26C7">
      <w:pPr>
        <w:numPr>
          <w:ilvl w:val="1"/>
          <w:numId w:val="2"/>
        </w:numPr>
        <w:spacing w:after="0" w:line="240" w:lineRule="auto"/>
        <w:ind w:left="960"/>
        <w:jc w:val="both"/>
        <w:rPr>
          <w:ins w:id="12" w:author="Unknown"/>
          <w:rFonts w:ascii="Lato" w:eastAsia="Times New Roman" w:hAnsi="Lato" w:cs="Times New Roman"/>
          <w:color w:val="767676"/>
          <w:sz w:val="29"/>
          <w:szCs w:val="29"/>
          <w:lang w:eastAsia="es-CO"/>
        </w:rPr>
      </w:pPr>
      <w:ins w:id="13" w:author="Unknown">
        <w:r w:rsidRPr="001C26C7">
          <w:rPr>
            <w:rFonts w:ascii="Lato" w:eastAsia="Times New Roman" w:hAnsi="Lato" w:cs="Times New Roman"/>
            <w:color w:val="767676"/>
            <w:sz w:val="29"/>
            <w:szCs w:val="29"/>
            <w:lang w:eastAsia="es-CO"/>
          </w:rPr>
          <w:t>Un constructor con todos los atributos como parámetro.</w:t>
        </w:r>
      </w:ins>
    </w:p>
    <w:p w14:paraId="2BC98A38" w14:textId="77777777" w:rsidR="001C26C7" w:rsidRPr="001C26C7" w:rsidRDefault="001C26C7" w:rsidP="001C26C7">
      <w:pPr>
        <w:numPr>
          <w:ilvl w:val="0"/>
          <w:numId w:val="2"/>
        </w:numPr>
        <w:spacing w:after="0" w:line="240" w:lineRule="auto"/>
        <w:jc w:val="both"/>
        <w:rPr>
          <w:ins w:id="14" w:author="Unknown"/>
          <w:rFonts w:ascii="Lato" w:eastAsia="Times New Roman" w:hAnsi="Lato" w:cs="Times New Roman"/>
          <w:color w:val="767676"/>
          <w:sz w:val="29"/>
          <w:szCs w:val="29"/>
          <w:lang w:eastAsia="es-CO"/>
        </w:rPr>
      </w:pPr>
      <w:ins w:id="15" w:author="Unknown">
        <w:r w:rsidRPr="001C26C7">
          <w:rPr>
            <w:rFonts w:ascii="Lato" w:eastAsia="Times New Roman" w:hAnsi="Lato" w:cs="Times New Roman"/>
            <w:color w:val="767676"/>
            <w:sz w:val="29"/>
            <w:szCs w:val="29"/>
            <w:lang w:eastAsia="es-CO"/>
          </w:rPr>
          <w:lastRenderedPageBreak/>
          <w:t>Los métodos que se implementaran son:</w:t>
        </w:r>
      </w:ins>
    </w:p>
    <w:p w14:paraId="6DC85491" w14:textId="77777777" w:rsidR="001C26C7" w:rsidRPr="001C26C7" w:rsidRDefault="001C26C7" w:rsidP="001C26C7">
      <w:pPr>
        <w:numPr>
          <w:ilvl w:val="1"/>
          <w:numId w:val="2"/>
        </w:numPr>
        <w:spacing w:after="0" w:line="240" w:lineRule="auto"/>
        <w:ind w:left="960"/>
        <w:jc w:val="both"/>
        <w:rPr>
          <w:ins w:id="16" w:author="Unknown"/>
          <w:rFonts w:ascii="Lato" w:eastAsia="Times New Roman" w:hAnsi="Lato" w:cs="Times New Roman"/>
          <w:color w:val="767676"/>
          <w:sz w:val="29"/>
          <w:szCs w:val="29"/>
          <w:lang w:eastAsia="es-CO"/>
        </w:rPr>
      </w:pPr>
      <w:proofErr w:type="spellStart"/>
      <w:ins w:id="17" w:author="Unknown">
        <w:r w:rsidRPr="001C26C7">
          <w:rPr>
            <w:rFonts w:ascii="Lato" w:eastAsia="Times New Roman" w:hAnsi="Lato" w:cs="Times New Roman"/>
            <w:b/>
            <w:bCs/>
            <w:color w:val="767676"/>
            <w:sz w:val="29"/>
            <w:szCs w:val="29"/>
            <w:lang w:eastAsia="es-CO"/>
          </w:rPr>
          <w:t>calcularIMC</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xml:space="preserve">: calculara si la persona </w:t>
        </w:r>
        <w:proofErr w:type="spellStart"/>
        <w:r w:rsidRPr="001C26C7">
          <w:rPr>
            <w:rFonts w:ascii="Lato" w:eastAsia="Times New Roman" w:hAnsi="Lato" w:cs="Times New Roman"/>
            <w:color w:val="767676"/>
            <w:sz w:val="29"/>
            <w:szCs w:val="29"/>
            <w:lang w:eastAsia="es-CO"/>
          </w:rPr>
          <w:t>esta</w:t>
        </w:r>
        <w:proofErr w:type="spellEnd"/>
        <w:r w:rsidRPr="001C26C7">
          <w:rPr>
            <w:rFonts w:ascii="Lato" w:eastAsia="Times New Roman" w:hAnsi="Lato" w:cs="Times New Roman"/>
            <w:color w:val="767676"/>
            <w:sz w:val="29"/>
            <w:szCs w:val="29"/>
            <w:lang w:eastAsia="es-CO"/>
          </w:rPr>
          <w:t xml:space="preserve"> en su peso ideal (peso en kg/(altura^2  en m)), si esta fórmula devuelve un valor menor que 20, la función devuelve un -1, si devuelve un número entre 20 y 25 (incluidos), significa que </w:t>
        </w:r>
        <w:proofErr w:type="spellStart"/>
        <w:r w:rsidRPr="001C26C7">
          <w:rPr>
            <w:rFonts w:ascii="Lato" w:eastAsia="Times New Roman" w:hAnsi="Lato" w:cs="Times New Roman"/>
            <w:color w:val="767676"/>
            <w:sz w:val="29"/>
            <w:szCs w:val="29"/>
            <w:lang w:eastAsia="es-CO"/>
          </w:rPr>
          <w:t>esta</w:t>
        </w:r>
        <w:proofErr w:type="spellEnd"/>
        <w:r w:rsidRPr="001C26C7">
          <w:rPr>
            <w:rFonts w:ascii="Lato" w:eastAsia="Times New Roman" w:hAnsi="Lato" w:cs="Times New Roman"/>
            <w:color w:val="767676"/>
            <w:sz w:val="29"/>
            <w:szCs w:val="29"/>
            <w:lang w:eastAsia="es-CO"/>
          </w:rPr>
          <w:t xml:space="preserve"> por debajo de su peso ideal la función devuelve un 0  y si devuelve un valor mayor que 25 significa que tiene sobrepeso, la función devuelve un 1. Te recomiendo que uses constantes para devolver estos valores.</w:t>
        </w:r>
      </w:ins>
    </w:p>
    <w:p w14:paraId="396130CB" w14:textId="77777777" w:rsidR="001C26C7" w:rsidRPr="001C26C7" w:rsidRDefault="001C26C7" w:rsidP="001C26C7">
      <w:pPr>
        <w:numPr>
          <w:ilvl w:val="2"/>
          <w:numId w:val="2"/>
        </w:numPr>
        <w:spacing w:before="100" w:beforeAutospacing="1" w:after="240" w:line="240" w:lineRule="auto"/>
        <w:ind w:left="1200"/>
        <w:jc w:val="both"/>
        <w:rPr>
          <w:ins w:id="18" w:author="Unknown"/>
          <w:rFonts w:ascii="Lato" w:eastAsia="Times New Roman" w:hAnsi="Lato" w:cs="Times New Roman"/>
          <w:color w:val="767676"/>
          <w:sz w:val="29"/>
          <w:szCs w:val="29"/>
          <w:lang w:eastAsia="es-CO"/>
        </w:rPr>
      </w:pPr>
      <w:proofErr w:type="spellStart"/>
      <w:ins w:id="19" w:author="Unknown">
        <w:r w:rsidRPr="001C26C7">
          <w:rPr>
            <w:rFonts w:ascii="Lato" w:eastAsia="Times New Roman" w:hAnsi="Lato" w:cs="Times New Roman"/>
            <w:b/>
            <w:bCs/>
            <w:color w:val="767676"/>
            <w:sz w:val="29"/>
            <w:szCs w:val="29"/>
            <w:lang w:eastAsia="es-CO"/>
          </w:rPr>
          <w:t>esMayorDeEdad</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indica si es mayor de edad, devuelve un booleano.</w:t>
        </w:r>
      </w:ins>
    </w:p>
    <w:p w14:paraId="6099A7CC" w14:textId="77777777" w:rsidR="001C26C7" w:rsidRPr="001C26C7" w:rsidRDefault="001C26C7" w:rsidP="001C26C7">
      <w:pPr>
        <w:numPr>
          <w:ilvl w:val="2"/>
          <w:numId w:val="2"/>
        </w:numPr>
        <w:spacing w:before="100" w:beforeAutospacing="1" w:after="240" w:line="240" w:lineRule="auto"/>
        <w:ind w:left="1200"/>
        <w:jc w:val="both"/>
        <w:rPr>
          <w:ins w:id="20" w:author="Unknown"/>
          <w:rFonts w:ascii="Lato" w:eastAsia="Times New Roman" w:hAnsi="Lato" w:cs="Times New Roman"/>
          <w:color w:val="767676"/>
          <w:sz w:val="29"/>
          <w:szCs w:val="29"/>
          <w:lang w:eastAsia="es-CO"/>
        </w:rPr>
      </w:pPr>
      <w:proofErr w:type="spellStart"/>
      <w:ins w:id="21" w:author="Unknown">
        <w:r w:rsidRPr="001C26C7">
          <w:rPr>
            <w:rFonts w:ascii="Lato" w:eastAsia="Times New Roman" w:hAnsi="Lato" w:cs="Times New Roman"/>
            <w:b/>
            <w:bCs/>
            <w:color w:val="767676"/>
            <w:sz w:val="29"/>
            <w:szCs w:val="29"/>
            <w:lang w:eastAsia="es-CO"/>
          </w:rPr>
          <w:t>comprobarSexo</w:t>
        </w:r>
        <w:proofErr w:type="spellEnd"/>
        <w:r w:rsidRPr="001C26C7">
          <w:rPr>
            <w:rFonts w:ascii="Lato" w:eastAsia="Times New Roman" w:hAnsi="Lato" w:cs="Times New Roman"/>
            <w:b/>
            <w:bCs/>
            <w:color w:val="767676"/>
            <w:sz w:val="29"/>
            <w:szCs w:val="29"/>
            <w:lang w:eastAsia="es-CO"/>
          </w:rPr>
          <w:t>(</w:t>
        </w:r>
        <w:proofErr w:type="spellStart"/>
        <w:r w:rsidRPr="001C26C7">
          <w:rPr>
            <w:rFonts w:ascii="Lato" w:eastAsia="Times New Roman" w:hAnsi="Lato" w:cs="Times New Roman"/>
            <w:b/>
            <w:bCs/>
            <w:color w:val="767676"/>
            <w:sz w:val="29"/>
            <w:szCs w:val="29"/>
            <w:lang w:eastAsia="es-CO"/>
          </w:rPr>
          <w:t>char</w:t>
        </w:r>
        <w:proofErr w:type="spellEnd"/>
        <w:r w:rsidRPr="001C26C7">
          <w:rPr>
            <w:rFonts w:ascii="Lato" w:eastAsia="Times New Roman" w:hAnsi="Lato" w:cs="Times New Roman"/>
            <w:b/>
            <w:bCs/>
            <w:color w:val="767676"/>
            <w:sz w:val="29"/>
            <w:szCs w:val="29"/>
            <w:lang w:eastAsia="es-CO"/>
          </w:rPr>
          <w:t xml:space="preserve"> sexo)</w:t>
        </w:r>
        <w:r w:rsidRPr="001C26C7">
          <w:rPr>
            <w:rFonts w:ascii="Lato" w:eastAsia="Times New Roman" w:hAnsi="Lato" w:cs="Times New Roman"/>
            <w:color w:val="767676"/>
            <w:sz w:val="29"/>
            <w:szCs w:val="29"/>
            <w:lang w:eastAsia="es-CO"/>
          </w:rPr>
          <w:t xml:space="preserve">: comprueba que el sexo introducido es correcto. Si no es correcto,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H. No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visible al exterior.</w:t>
        </w:r>
      </w:ins>
    </w:p>
    <w:p w14:paraId="01C724F7" w14:textId="77777777" w:rsidR="001C26C7" w:rsidRPr="001C26C7" w:rsidRDefault="001C26C7" w:rsidP="001C26C7">
      <w:pPr>
        <w:numPr>
          <w:ilvl w:val="2"/>
          <w:numId w:val="2"/>
        </w:numPr>
        <w:spacing w:before="100" w:beforeAutospacing="1" w:after="240" w:line="240" w:lineRule="auto"/>
        <w:ind w:left="1200"/>
        <w:jc w:val="both"/>
        <w:rPr>
          <w:ins w:id="22" w:author="Unknown"/>
          <w:rFonts w:ascii="Lato" w:eastAsia="Times New Roman" w:hAnsi="Lato" w:cs="Times New Roman"/>
          <w:color w:val="767676"/>
          <w:sz w:val="29"/>
          <w:szCs w:val="29"/>
          <w:lang w:eastAsia="es-CO"/>
        </w:rPr>
      </w:pPr>
      <w:proofErr w:type="spellStart"/>
      <w:ins w:id="23" w:author="Unknown">
        <w:r w:rsidRPr="001C26C7">
          <w:rPr>
            <w:rFonts w:ascii="Lato" w:eastAsia="Times New Roman" w:hAnsi="Lato" w:cs="Times New Roman"/>
            <w:b/>
            <w:bCs/>
            <w:color w:val="767676"/>
            <w:sz w:val="29"/>
            <w:szCs w:val="29"/>
            <w:lang w:eastAsia="es-CO"/>
          </w:rPr>
          <w:t>toString</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devuelve toda la información del objeto.</w:t>
        </w:r>
      </w:ins>
    </w:p>
    <w:p w14:paraId="4FE1C1C4" w14:textId="77777777" w:rsidR="001C26C7" w:rsidRPr="001C26C7" w:rsidRDefault="001C26C7" w:rsidP="001C26C7">
      <w:pPr>
        <w:numPr>
          <w:ilvl w:val="2"/>
          <w:numId w:val="2"/>
        </w:numPr>
        <w:spacing w:before="100" w:beforeAutospacing="1" w:after="240" w:line="240" w:lineRule="auto"/>
        <w:ind w:left="1200"/>
        <w:jc w:val="both"/>
        <w:rPr>
          <w:ins w:id="24" w:author="Unknown"/>
          <w:rFonts w:ascii="Lato" w:eastAsia="Times New Roman" w:hAnsi="Lato" w:cs="Times New Roman"/>
          <w:color w:val="767676"/>
          <w:sz w:val="29"/>
          <w:szCs w:val="29"/>
          <w:lang w:eastAsia="es-CO"/>
        </w:rPr>
      </w:pPr>
      <w:proofErr w:type="spellStart"/>
      <w:ins w:id="25" w:author="Unknown">
        <w:r w:rsidRPr="001C26C7">
          <w:rPr>
            <w:rFonts w:ascii="Lato" w:eastAsia="Times New Roman" w:hAnsi="Lato" w:cs="Times New Roman"/>
            <w:b/>
            <w:bCs/>
            <w:color w:val="767676"/>
            <w:sz w:val="29"/>
            <w:szCs w:val="29"/>
            <w:lang w:eastAsia="es-CO"/>
          </w:rPr>
          <w:t>generaDNI</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xml:space="preserve">: genera un número aleatorio de 8 cifras, genera a partir de este su número su letra correspondiente. Este método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invocado cuando se construya el objeto. Puedes dividir el método para que te sea más fácil. No será visible al exterior.</w:t>
        </w:r>
      </w:ins>
    </w:p>
    <w:p w14:paraId="22D3523A" w14:textId="77777777" w:rsidR="001C26C7" w:rsidRPr="001C26C7" w:rsidRDefault="001C26C7" w:rsidP="001C26C7">
      <w:pPr>
        <w:numPr>
          <w:ilvl w:val="2"/>
          <w:numId w:val="2"/>
        </w:numPr>
        <w:spacing w:after="0" w:line="240" w:lineRule="auto"/>
        <w:ind w:left="1200"/>
        <w:jc w:val="both"/>
        <w:rPr>
          <w:ins w:id="26" w:author="Unknown"/>
          <w:rFonts w:ascii="Lato" w:eastAsia="Times New Roman" w:hAnsi="Lato" w:cs="Times New Roman"/>
          <w:color w:val="767676"/>
          <w:sz w:val="29"/>
          <w:szCs w:val="29"/>
          <w:lang w:eastAsia="es-CO"/>
        </w:rPr>
      </w:pPr>
      <w:ins w:id="27" w:author="Unknown">
        <w:r w:rsidRPr="001C26C7">
          <w:rPr>
            <w:rFonts w:ascii="Lato" w:eastAsia="Times New Roman" w:hAnsi="Lato" w:cs="Times New Roman"/>
            <w:color w:val="767676"/>
            <w:sz w:val="29"/>
            <w:szCs w:val="29"/>
            <w:lang w:eastAsia="es-CO"/>
          </w:rPr>
          <w:t>Métodos set de cada parámetro, excepto de DNI.</w:t>
        </w:r>
      </w:ins>
    </w:p>
    <w:p w14:paraId="20063345" w14:textId="77777777" w:rsidR="001C26C7" w:rsidRPr="001C26C7" w:rsidRDefault="001C26C7" w:rsidP="001C26C7">
      <w:pPr>
        <w:spacing w:after="240" w:line="240" w:lineRule="auto"/>
        <w:rPr>
          <w:ins w:id="28" w:author="Unknown"/>
          <w:rFonts w:ascii="Lato" w:eastAsia="Times New Roman" w:hAnsi="Lato" w:cs="Times New Roman"/>
          <w:color w:val="767676"/>
          <w:sz w:val="29"/>
          <w:szCs w:val="29"/>
          <w:lang w:eastAsia="es-CO"/>
        </w:rPr>
      </w:pPr>
      <w:ins w:id="29" w:author="Unknown">
        <w:r w:rsidRPr="001C26C7">
          <w:rPr>
            <w:rFonts w:ascii="Lato" w:eastAsia="Times New Roman" w:hAnsi="Lato" w:cs="Times New Roman"/>
            <w:color w:val="767676"/>
            <w:sz w:val="29"/>
            <w:szCs w:val="29"/>
            <w:lang w:eastAsia="es-CO"/>
          </w:rPr>
          <w:t>Ahora, crea una clase ejecutable que haga lo siguiente:</w:t>
        </w:r>
      </w:ins>
    </w:p>
    <w:p w14:paraId="28E99A63" w14:textId="77777777" w:rsidR="001C26C7" w:rsidRPr="001C26C7" w:rsidRDefault="001C26C7" w:rsidP="001C26C7">
      <w:pPr>
        <w:numPr>
          <w:ilvl w:val="0"/>
          <w:numId w:val="3"/>
        </w:numPr>
        <w:spacing w:before="100" w:beforeAutospacing="1" w:after="240" w:line="240" w:lineRule="auto"/>
        <w:rPr>
          <w:ins w:id="30" w:author="Unknown"/>
          <w:rFonts w:ascii="Lato" w:eastAsia="Times New Roman" w:hAnsi="Lato" w:cs="Times New Roman"/>
          <w:color w:val="767676"/>
          <w:sz w:val="29"/>
          <w:szCs w:val="29"/>
          <w:lang w:eastAsia="es-CO"/>
        </w:rPr>
      </w:pPr>
      <w:ins w:id="31" w:author="Unknown">
        <w:r w:rsidRPr="001C26C7">
          <w:rPr>
            <w:rFonts w:ascii="Lato" w:eastAsia="Times New Roman" w:hAnsi="Lato" w:cs="Times New Roman"/>
            <w:color w:val="767676"/>
            <w:sz w:val="29"/>
            <w:szCs w:val="29"/>
            <w:lang w:eastAsia="es-CO"/>
          </w:rPr>
          <w:t>Pide por teclado el nombre, la edad, sexo, peso y altura.</w:t>
        </w:r>
      </w:ins>
    </w:p>
    <w:p w14:paraId="24D483E9" w14:textId="77777777" w:rsidR="001C26C7" w:rsidRPr="001C26C7" w:rsidRDefault="001C26C7" w:rsidP="001C26C7">
      <w:pPr>
        <w:numPr>
          <w:ilvl w:val="0"/>
          <w:numId w:val="3"/>
        </w:numPr>
        <w:spacing w:before="100" w:beforeAutospacing="1" w:after="240" w:line="240" w:lineRule="auto"/>
        <w:rPr>
          <w:ins w:id="32" w:author="Unknown"/>
          <w:rFonts w:ascii="Lato" w:eastAsia="Times New Roman" w:hAnsi="Lato" w:cs="Times New Roman"/>
          <w:color w:val="767676"/>
          <w:sz w:val="29"/>
          <w:szCs w:val="29"/>
          <w:lang w:eastAsia="es-CO"/>
        </w:rPr>
      </w:pPr>
      <w:ins w:id="33" w:author="Unknown">
        <w:r w:rsidRPr="001C26C7">
          <w:rPr>
            <w:rFonts w:ascii="Lato" w:eastAsia="Times New Roman" w:hAnsi="Lato" w:cs="Times New Roman"/>
            <w:color w:val="767676"/>
            <w:sz w:val="29"/>
            <w:szCs w:val="29"/>
            <w:lang w:eastAsia="es-CO"/>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ins>
    </w:p>
    <w:p w14:paraId="07D5411D" w14:textId="77777777" w:rsidR="001C26C7" w:rsidRPr="001C26C7" w:rsidRDefault="001C26C7" w:rsidP="001C26C7">
      <w:pPr>
        <w:numPr>
          <w:ilvl w:val="0"/>
          <w:numId w:val="3"/>
        </w:numPr>
        <w:spacing w:before="100" w:beforeAutospacing="1" w:after="240" w:line="240" w:lineRule="auto"/>
        <w:rPr>
          <w:ins w:id="34" w:author="Unknown"/>
          <w:rFonts w:ascii="Lato" w:eastAsia="Times New Roman" w:hAnsi="Lato" w:cs="Times New Roman"/>
          <w:color w:val="767676"/>
          <w:sz w:val="29"/>
          <w:szCs w:val="29"/>
          <w:lang w:eastAsia="es-CO"/>
        </w:rPr>
      </w:pPr>
      <w:ins w:id="35" w:author="Unknown">
        <w:r w:rsidRPr="001C26C7">
          <w:rPr>
            <w:rFonts w:ascii="Lato" w:eastAsia="Times New Roman" w:hAnsi="Lato" w:cs="Times New Roman"/>
            <w:color w:val="767676"/>
            <w:sz w:val="29"/>
            <w:szCs w:val="29"/>
            <w:lang w:eastAsia="es-CO"/>
          </w:rPr>
          <w:t xml:space="preserve">Para cada objeto, deberá comprobar si </w:t>
        </w:r>
        <w:proofErr w:type="spellStart"/>
        <w:r w:rsidRPr="001C26C7">
          <w:rPr>
            <w:rFonts w:ascii="Lato" w:eastAsia="Times New Roman" w:hAnsi="Lato" w:cs="Times New Roman"/>
            <w:color w:val="767676"/>
            <w:sz w:val="29"/>
            <w:szCs w:val="29"/>
            <w:lang w:eastAsia="es-CO"/>
          </w:rPr>
          <w:t>esta</w:t>
        </w:r>
        <w:proofErr w:type="spellEnd"/>
        <w:r w:rsidRPr="001C26C7">
          <w:rPr>
            <w:rFonts w:ascii="Lato" w:eastAsia="Times New Roman" w:hAnsi="Lato" w:cs="Times New Roman"/>
            <w:color w:val="767676"/>
            <w:sz w:val="29"/>
            <w:szCs w:val="29"/>
            <w:lang w:eastAsia="es-CO"/>
          </w:rPr>
          <w:t xml:space="preserve"> en su peso ideal, tiene sobrepeso o por debajo de su peso ideal con un mensaje.</w:t>
        </w:r>
      </w:ins>
    </w:p>
    <w:p w14:paraId="1B2FA33E" w14:textId="77777777" w:rsidR="001C26C7" w:rsidRPr="001C26C7" w:rsidRDefault="001C26C7" w:rsidP="001C26C7">
      <w:pPr>
        <w:numPr>
          <w:ilvl w:val="0"/>
          <w:numId w:val="3"/>
        </w:numPr>
        <w:spacing w:before="100" w:beforeAutospacing="1" w:after="240" w:line="240" w:lineRule="auto"/>
        <w:rPr>
          <w:ins w:id="36" w:author="Unknown"/>
          <w:rFonts w:ascii="Lato" w:eastAsia="Times New Roman" w:hAnsi="Lato" w:cs="Times New Roman"/>
          <w:color w:val="767676"/>
          <w:sz w:val="29"/>
          <w:szCs w:val="29"/>
          <w:lang w:eastAsia="es-CO"/>
        </w:rPr>
      </w:pPr>
      <w:ins w:id="37" w:author="Unknown">
        <w:r w:rsidRPr="001C26C7">
          <w:rPr>
            <w:rFonts w:ascii="Lato" w:eastAsia="Times New Roman" w:hAnsi="Lato" w:cs="Times New Roman"/>
            <w:color w:val="767676"/>
            <w:sz w:val="29"/>
            <w:szCs w:val="29"/>
            <w:lang w:eastAsia="es-CO"/>
          </w:rPr>
          <w:t>Indicar para cada objeto si es mayor de edad.</w:t>
        </w:r>
      </w:ins>
    </w:p>
    <w:p w14:paraId="0D9653B9" w14:textId="77777777" w:rsidR="001C26C7" w:rsidRPr="001C26C7" w:rsidRDefault="001C26C7" w:rsidP="001C26C7">
      <w:pPr>
        <w:numPr>
          <w:ilvl w:val="0"/>
          <w:numId w:val="3"/>
        </w:numPr>
        <w:spacing w:after="0" w:line="240" w:lineRule="auto"/>
        <w:rPr>
          <w:ins w:id="38" w:author="Unknown"/>
          <w:rFonts w:ascii="Lato" w:eastAsia="Times New Roman" w:hAnsi="Lato" w:cs="Times New Roman"/>
          <w:color w:val="767676"/>
          <w:sz w:val="29"/>
          <w:szCs w:val="29"/>
          <w:lang w:eastAsia="es-CO"/>
        </w:rPr>
      </w:pPr>
      <w:ins w:id="39" w:author="Unknown">
        <w:r w:rsidRPr="001C26C7">
          <w:rPr>
            <w:rFonts w:ascii="Lato" w:eastAsia="Times New Roman" w:hAnsi="Lato" w:cs="Times New Roman"/>
            <w:color w:val="767676"/>
            <w:sz w:val="29"/>
            <w:szCs w:val="29"/>
            <w:lang w:eastAsia="es-CO"/>
          </w:rPr>
          <w:lastRenderedPageBreak/>
          <w:t>Por último, mostrar la información de cada objeto.</w:t>
        </w:r>
      </w:ins>
    </w:p>
    <w:p w14:paraId="5B169DA6" w14:textId="77777777" w:rsidR="001C26C7" w:rsidRPr="001C26C7" w:rsidRDefault="001C26C7" w:rsidP="001C26C7">
      <w:pPr>
        <w:spacing w:line="240" w:lineRule="auto"/>
        <w:rPr>
          <w:ins w:id="40" w:author="Unknown"/>
          <w:rFonts w:ascii="Lato" w:eastAsia="Times New Roman" w:hAnsi="Lato" w:cs="Times New Roman"/>
          <w:color w:val="767676"/>
          <w:sz w:val="29"/>
          <w:szCs w:val="29"/>
          <w:lang w:eastAsia="es-CO"/>
        </w:rPr>
      </w:pPr>
      <w:ins w:id="41" w:author="Unknown">
        <w:r w:rsidRPr="001C26C7">
          <w:rPr>
            <w:rFonts w:ascii="Lato" w:eastAsia="Times New Roman" w:hAnsi="Lato" w:cs="Times New Roman"/>
            <w:color w:val="767676"/>
            <w:sz w:val="29"/>
            <w:szCs w:val="29"/>
            <w:lang w:eastAsia="es-CO"/>
          </w:rPr>
          <w:t xml:space="preserve">Puedes usar métodos en la clase ejecutable, para que os sea </w:t>
        </w:r>
        <w:proofErr w:type="spellStart"/>
        <w:r w:rsidRPr="001C26C7">
          <w:rPr>
            <w:rFonts w:ascii="Lato" w:eastAsia="Times New Roman" w:hAnsi="Lato" w:cs="Times New Roman"/>
            <w:color w:val="767676"/>
            <w:sz w:val="29"/>
            <w:szCs w:val="29"/>
            <w:lang w:eastAsia="es-CO"/>
          </w:rPr>
          <w:t>mas</w:t>
        </w:r>
        <w:proofErr w:type="spellEnd"/>
        <w:r w:rsidRPr="001C26C7">
          <w:rPr>
            <w:rFonts w:ascii="Lato" w:eastAsia="Times New Roman" w:hAnsi="Lato" w:cs="Times New Roman"/>
            <w:color w:val="767676"/>
            <w:sz w:val="29"/>
            <w:szCs w:val="29"/>
            <w:lang w:eastAsia="es-CO"/>
          </w:rPr>
          <w:t xml:space="preserve"> fácil.</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64E180FC"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0DAAC10D"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6ABCB7BB"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10"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11"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32C9F493" w14:textId="77777777" w:rsidTr="001C26C7">
        <w:trPr>
          <w:jc w:val="center"/>
        </w:trPr>
        <w:tc>
          <w:tcPr>
            <w:tcW w:w="0" w:type="auto"/>
            <w:gridSpan w:val="2"/>
            <w:tcBorders>
              <w:top w:val="nil"/>
              <w:left w:val="nil"/>
              <w:bottom w:val="nil"/>
              <w:right w:val="nil"/>
            </w:tcBorders>
            <w:shd w:val="clear" w:color="auto" w:fill="auto"/>
            <w:vAlign w:val="center"/>
            <w:hideMark/>
          </w:tcPr>
          <w:p w14:paraId="3A1E2DA5"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08B878E2" w14:textId="77777777" w:rsidR="001C26C7" w:rsidRPr="001C26C7" w:rsidRDefault="001C26C7" w:rsidP="001C26C7">
      <w:pPr>
        <w:shd w:val="clear" w:color="auto" w:fill="FFFFFF"/>
        <w:spacing w:line="240" w:lineRule="auto"/>
        <w:rPr>
          <w:ins w:id="42"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43CA945B" w14:textId="77777777" w:rsidTr="001C26C7">
        <w:trPr>
          <w:jc w:val="center"/>
        </w:trPr>
        <w:tc>
          <w:tcPr>
            <w:tcW w:w="18525" w:type="dxa"/>
            <w:tcBorders>
              <w:top w:val="nil"/>
              <w:left w:val="nil"/>
              <w:bottom w:val="nil"/>
              <w:right w:val="nil"/>
            </w:tcBorders>
            <w:shd w:val="clear" w:color="auto" w:fill="auto"/>
            <w:vAlign w:val="center"/>
            <w:hideMark/>
          </w:tcPr>
          <w:p w14:paraId="28022289"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74F3B097"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2D36FBB5"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4DAA3881"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64697B7"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31631962" w14:textId="77777777" w:rsidR="001C26C7" w:rsidRPr="001C26C7" w:rsidRDefault="001C26C7" w:rsidP="001C26C7">
      <w:pPr>
        <w:spacing w:after="240" w:line="240" w:lineRule="auto"/>
        <w:rPr>
          <w:ins w:id="43" w:author="Unknown"/>
          <w:rFonts w:ascii="Lato" w:eastAsia="Times New Roman" w:hAnsi="Lato" w:cs="Times New Roman"/>
          <w:color w:val="767676"/>
          <w:sz w:val="29"/>
          <w:szCs w:val="29"/>
          <w:lang w:eastAsia="es-CO"/>
        </w:rPr>
      </w:pPr>
      <w:ins w:id="44" w:author="Unknown">
        <w:r w:rsidRPr="001C26C7">
          <w:rPr>
            <w:rFonts w:ascii="Lato" w:eastAsia="Times New Roman" w:hAnsi="Lato" w:cs="Times New Roman"/>
            <w:b/>
            <w:bCs/>
            <w:color w:val="767676"/>
            <w:sz w:val="29"/>
            <w:szCs w:val="29"/>
            <w:lang w:eastAsia="es-CO"/>
          </w:rPr>
          <w:t>3)</w:t>
        </w:r>
        <w:r w:rsidRPr="001C26C7">
          <w:rPr>
            <w:rFonts w:ascii="Lato" w:eastAsia="Times New Roman" w:hAnsi="Lato" w:cs="Times New Roman"/>
            <w:color w:val="767676"/>
            <w:sz w:val="29"/>
            <w:szCs w:val="29"/>
            <w:lang w:eastAsia="es-CO"/>
          </w:rPr>
          <w:t> Haz una clase llamada </w:t>
        </w:r>
        <w:proofErr w:type="spellStart"/>
        <w:r w:rsidRPr="001C26C7">
          <w:rPr>
            <w:rFonts w:ascii="Lato" w:eastAsia="Times New Roman" w:hAnsi="Lato" w:cs="Times New Roman"/>
            <w:b/>
            <w:bCs/>
            <w:color w:val="767676"/>
            <w:sz w:val="29"/>
            <w:szCs w:val="29"/>
            <w:lang w:eastAsia="es-CO"/>
          </w:rPr>
          <w:t>Password</w:t>
        </w:r>
        <w:proofErr w:type="spellEnd"/>
        <w:r w:rsidRPr="001C26C7">
          <w:rPr>
            <w:rFonts w:ascii="Lato" w:eastAsia="Times New Roman" w:hAnsi="Lato" w:cs="Times New Roman"/>
            <w:color w:val="767676"/>
            <w:sz w:val="29"/>
            <w:szCs w:val="29"/>
            <w:lang w:eastAsia="es-CO"/>
          </w:rPr>
          <w:t> que siga las siguientes condiciones:</w:t>
        </w:r>
      </w:ins>
    </w:p>
    <w:p w14:paraId="41D19B25" w14:textId="77777777" w:rsidR="001C26C7" w:rsidRPr="001C26C7" w:rsidRDefault="001C26C7" w:rsidP="001C26C7">
      <w:pPr>
        <w:numPr>
          <w:ilvl w:val="0"/>
          <w:numId w:val="4"/>
        </w:numPr>
        <w:spacing w:after="0" w:line="240" w:lineRule="auto"/>
        <w:jc w:val="both"/>
        <w:rPr>
          <w:ins w:id="45" w:author="Unknown"/>
          <w:rFonts w:ascii="Lato" w:eastAsia="Times New Roman" w:hAnsi="Lato" w:cs="Times New Roman"/>
          <w:color w:val="767676"/>
          <w:sz w:val="29"/>
          <w:szCs w:val="29"/>
          <w:lang w:eastAsia="es-CO"/>
        </w:rPr>
      </w:pPr>
      <w:ins w:id="46" w:author="Unknown">
        <w:r w:rsidRPr="001C26C7">
          <w:rPr>
            <w:rFonts w:ascii="Lato" w:eastAsia="Times New Roman" w:hAnsi="Lato" w:cs="Times New Roman"/>
            <w:color w:val="767676"/>
            <w:sz w:val="29"/>
            <w:szCs w:val="29"/>
            <w:lang w:eastAsia="es-CO"/>
          </w:rPr>
          <w:t>Que tenga los atributos</w:t>
        </w:r>
        <w:r w:rsidRPr="001C26C7">
          <w:rPr>
            <w:rFonts w:ascii="Lato" w:eastAsia="Times New Roman" w:hAnsi="Lato" w:cs="Times New Roman"/>
            <w:b/>
            <w:bCs/>
            <w:color w:val="767676"/>
            <w:sz w:val="29"/>
            <w:szCs w:val="29"/>
            <w:lang w:eastAsia="es-CO"/>
          </w:rPr>
          <w:t> longitud</w:t>
        </w:r>
        <w:r w:rsidRPr="001C26C7">
          <w:rPr>
            <w:rFonts w:ascii="Lato" w:eastAsia="Times New Roman" w:hAnsi="Lato" w:cs="Times New Roman"/>
            <w:color w:val="767676"/>
            <w:sz w:val="29"/>
            <w:szCs w:val="29"/>
            <w:lang w:eastAsia="es-CO"/>
          </w:rPr>
          <w:t> y </w:t>
        </w:r>
        <w:r w:rsidRPr="001C26C7">
          <w:rPr>
            <w:rFonts w:ascii="Lato" w:eastAsia="Times New Roman" w:hAnsi="Lato" w:cs="Times New Roman"/>
            <w:b/>
            <w:bCs/>
            <w:color w:val="767676"/>
            <w:sz w:val="29"/>
            <w:szCs w:val="29"/>
            <w:lang w:eastAsia="es-CO"/>
          </w:rPr>
          <w:t>contraseña</w:t>
        </w:r>
        <w:r w:rsidRPr="001C26C7">
          <w:rPr>
            <w:rFonts w:ascii="Lato" w:eastAsia="Times New Roman" w:hAnsi="Lato" w:cs="Times New Roman"/>
            <w:color w:val="767676"/>
            <w:sz w:val="29"/>
            <w:szCs w:val="29"/>
            <w:lang w:eastAsia="es-CO"/>
          </w:rPr>
          <w:t xml:space="preserve"> . Por defecto, la longitud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de 8.</w:t>
        </w:r>
      </w:ins>
    </w:p>
    <w:p w14:paraId="2139AC6A" w14:textId="77777777" w:rsidR="001C26C7" w:rsidRPr="001C26C7" w:rsidRDefault="001C26C7" w:rsidP="001C26C7">
      <w:pPr>
        <w:numPr>
          <w:ilvl w:val="0"/>
          <w:numId w:val="5"/>
        </w:numPr>
        <w:spacing w:before="100" w:beforeAutospacing="1" w:after="240" w:line="240" w:lineRule="auto"/>
        <w:rPr>
          <w:ins w:id="47" w:author="Unknown"/>
          <w:rFonts w:ascii="Lato" w:eastAsia="Times New Roman" w:hAnsi="Lato" w:cs="Times New Roman"/>
          <w:color w:val="767676"/>
          <w:sz w:val="29"/>
          <w:szCs w:val="29"/>
          <w:lang w:eastAsia="es-CO"/>
        </w:rPr>
      </w:pPr>
      <w:ins w:id="48" w:author="Unknown">
        <w:r w:rsidRPr="001C26C7">
          <w:rPr>
            <w:rFonts w:ascii="Lato" w:eastAsia="Times New Roman" w:hAnsi="Lato" w:cs="Times New Roman"/>
            <w:color w:val="767676"/>
            <w:sz w:val="29"/>
            <w:szCs w:val="29"/>
            <w:lang w:eastAsia="es-CO"/>
          </w:rPr>
          <w:t>Los constructores serán los siguiente:</w:t>
        </w:r>
      </w:ins>
    </w:p>
    <w:p w14:paraId="3C982D68" w14:textId="77777777" w:rsidR="001C26C7" w:rsidRPr="001C26C7" w:rsidRDefault="001C26C7" w:rsidP="001C26C7">
      <w:pPr>
        <w:numPr>
          <w:ilvl w:val="1"/>
          <w:numId w:val="5"/>
        </w:numPr>
        <w:spacing w:after="0" w:line="240" w:lineRule="auto"/>
        <w:ind w:left="960"/>
        <w:rPr>
          <w:ins w:id="49" w:author="Unknown"/>
          <w:rFonts w:ascii="Lato" w:eastAsia="Times New Roman" w:hAnsi="Lato" w:cs="Times New Roman"/>
          <w:color w:val="767676"/>
          <w:sz w:val="29"/>
          <w:szCs w:val="29"/>
          <w:lang w:eastAsia="es-CO"/>
        </w:rPr>
      </w:pPr>
      <w:ins w:id="50" w:author="Unknown">
        <w:r w:rsidRPr="001C26C7">
          <w:rPr>
            <w:rFonts w:ascii="Lato" w:eastAsia="Times New Roman" w:hAnsi="Lato" w:cs="Times New Roman"/>
            <w:color w:val="767676"/>
            <w:sz w:val="29"/>
            <w:szCs w:val="29"/>
            <w:lang w:eastAsia="es-CO"/>
          </w:rPr>
          <w:t>Un constructor por defecto.</w:t>
        </w:r>
      </w:ins>
    </w:p>
    <w:p w14:paraId="3512D2E3" w14:textId="77777777" w:rsidR="001C26C7" w:rsidRPr="001C26C7" w:rsidRDefault="001C26C7" w:rsidP="001C26C7">
      <w:pPr>
        <w:numPr>
          <w:ilvl w:val="0"/>
          <w:numId w:val="5"/>
        </w:numPr>
        <w:spacing w:after="0" w:line="240" w:lineRule="auto"/>
        <w:rPr>
          <w:ins w:id="51" w:author="Unknown"/>
          <w:rFonts w:ascii="Lato" w:eastAsia="Times New Roman" w:hAnsi="Lato" w:cs="Times New Roman"/>
          <w:color w:val="767676"/>
          <w:sz w:val="29"/>
          <w:szCs w:val="29"/>
          <w:lang w:eastAsia="es-CO"/>
        </w:rPr>
      </w:pPr>
      <w:ins w:id="52" w:author="Unknown">
        <w:r w:rsidRPr="001C26C7">
          <w:rPr>
            <w:rFonts w:ascii="Lato" w:eastAsia="Times New Roman" w:hAnsi="Lato" w:cs="Times New Roman"/>
            <w:color w:val="767676"/>
            <w:sz w:val="29"/>
            <w:szCs w:val="29"/>
            <w:lang w:eastAsia="es-CO"/>
          </w:rPr>
          <w:t xml:space="preserve">Un constructor con la longitud que nosotros le pasemos. </w:t>
        </w:r>
        <w:proofErr w:type="spellStart"/>
        <w:r w:rsidRPr="001C26C7">
          <w:rPr>
            <w:rFonts w:ascii="Lato" w:eastAsia="Times New Roman" w:hAnsi="Lato" w:cs="Times New Roman"/>
            <w:color w:val="767676"/>
            <w:sz w:val="29"/>
            <w:szCs w:val="29"/>
            <w:lang w:eastAsia="es-CO"/>
          </w:rPr>
          <w:t>Generara</w:t>
        </w:r>
        <w:proofErr w:type="spellEnd"/>
        <w:r w:rsidRPr="001C26C7">
          <w:rPr>
            <w:rFonts w:ascii="Lato" w:eastAsia="Times New Roman" w:hAnsi="Lato" w:cs="Times New Roman"/>
            <w:color w:val="767676"/>
            <w:sz w:val="29"/>
            <w:szCs w:val="29"/>
            <w:lang w:eastAsia="es-CO"/>
          </w:rPr>
          <w:t xml:space="preserve"> una contraseña aleatoria con esa longitud.</w:t>
        </w:r>
      </w:ins>
    </w:p>
    <w:p w14:paraId="2E311BB8" w14:textId="77777777" w:rsidR="001C26C7" w:rsidRPr="001C26C7" w:rsidRDefault="001C26C7" w:rsidP="001C26C7">
      <w:pPr>
        <w:numPr>
          <w:ilvl w:val="0"/>
          <w:numId w:val="6"/>
        </w:numPr>
        <w:spacing w:after="0" w:line="240" w:lineRule="auto"/>
        <w:rPr>
          <w:ins w:id="53" w:author="Unknown"/>
          <w:rFonts w:ascii="Lato" w:eastAsia="Times New Roman" w:hAnsi="Lato" w:cs="Times New Roman"/>
          <w:color w:val="767676"/>
          <w:sz w:val="29"/>
          <w:szCs w:val="29"/>
          <w:lang w:eastAsia="es-CO"/>
        </w:rPr>
      </w:pPr>
      <w:ins w:id="54" w:author="Unknown">
        <w:r w:rsidRPr="001C26C7">
          <w:rPr>
            <w:rFonts w:ascii="Lato" w:eastAsia="Times New Roman" w:hAnsi="Lato" w:cs="Times New Roman"/>
            <w:color w:val="767676"/>
            <w:sz w:val="29"/>
            <w:szCs w:val="29"/>
            <w:lang w:eastAsia="es-CO"/>
          </w:rPr>
          <w:t>Los métodos que implementa serán:</w:t>
        </w:r>
      </w:ins>
    </w:p>
    <w:p w14:paraId="2D011FBC" w14:textId="77777777" w:rsidR="001C26C7" w:rsidRPr="001C26C7" w:rsidRDefault="001C26C7" w:rsidP="001C26C7">
      <w:pPr>
        <w:numPr>
          <w:ilvl w:val="1"/>
          <w:numId w:val="6"/>
        </w:numPr>
        <w:spacing w:after="0" w:line="240" w:lineRule="auto"/>
        <w:ind w:left="960"/>
        <w:rPr>
          <w:ins w:id="55" w:author="Unknown"/>
          <w:rFonts w:ascii="Lato" w:eastAsia="Times New Roman" w:hAnsi="Lato" w:cs="Times New Roman"/>
          <w:color w:val="767676"/>
          <w:sz w:val="29"/>
          <w:szCs w:val="29"/>
          <w:lang w:eastAsia="es-CO"/>
        </w:rPr>
      </w:pPr>
      <w:proofErr w:type="spellStart"/>
      <w:ins w:id="56" w:author="Unknown">
        <w:r w:rsidRPr="001C26C7">
          <w:rPr>
            <w:rFonts w:ascii="Lato" w:eastAsia="Times New Roman" w:hAnsi="Lato" w:cs="Times New Roman"/>
            <w:b/>
            <w:bCs/>
            <w:color w:val="767676"/>
            <w:sz w:val="29"/>
            <w:szCs w:val="29"/>
            <w:lang w:eastAsia="es-CO"/>
          </w:rPr>
          <w:t>esFuerte</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xml:space="preserve">: devuelve un booleano si es fuerte o no, para que sea fuerte debe tener </w:t>
        </w:r>
        <w:proofErr w:type="spellStart"/>
        <w:r w:rsidRPr="001C26C7">
          <w:rPr>
            <w:rFonts w:ascii="Lato" w:eastAsia="Times New Roman" w:hAnsi="Lato" w:cs="Times New Roman"/>
            <w:color w:val="767676"/>
            <w:sz w:val="29"/>
            <w:szCs w:val="29"/>
            <w:lang w:eastAsia="es-CO"/>
          </w:rPr>
          <w:t>mas</w:t>
        </w:r>
        <w:proofErr w:type="spellEnd"/>
        <w:r w:rsidRPr="001C26C7">
          <w:rPr>
            <w:rFonts w:ascii="Lato" w:eastAsia="Times New Roman" w:hAnsi="Lato" w:cs="Times New Roman"/>
            <w:color w:val="767676"/>
            <w:sz w:val="29"/>
            <w:szCs w:val="29"/>
            <w:lang w:eastAsia="es-CO"/>
          </w:rPr>
          <w:t xml:space="preserve"> de 2 mayúsculas, </w:t>
        </w:r>
        <w:proofErr w:type="spellStart"/>
        <w:r w:rsidRPr="001C26C7">
          <w:rPr>
            <w:rFonts w:ascii="Lato" w:eastAsia="Times New Roman" w:hAnsi="Lato" w:cs="Times New Roman"/>
            <w:color w:val="767676"/>
            <w:sz w:val="29"/>
            <w:szCs w:val="29"/>
            <w:lang w:eastAsia="es-CO"/>
          </w:rPr>
          <w:t>mas</w:t>
        </w:r>
        <w:proofErr w:type="spellEnd"/>
        <w:r w:rsidRPr="001C26C7">
          <w:rPr>
            <w:rFonts w:ascii="Lato" w:eastAsia="Times New Roman" w:hAnsi="Lato" w:cs="Times New Roman"/>
            <w:color w:val="767676"/>
            <w:sz w:val="29"/>
            <w:szCs w:val="29"/>
            <w:lang w:eastAsia="es-CO"/>
          </w:rPr>
          <w:t xml:space="preserve"> de 1 minúscula y </w:t>
        </w:r>
        <w:proofErr w:type="spellStart"/>
        <w:r w:rsidRPr="001C26C7">
          <w:rPr>
            <w:rFonts w:ascii="Lato" w:eastAsia="Times New Roman" w:hAnsi="Lato" w:cs="Times New Roman"/>
            <w:color w:val="767676"/>
            <w:sz w:val="29"/>
            <w:szCs w:val="29"/>
            <w:lang w:eastAsia="es-CO"/>
          </w:rPr>
          <w:t>mas</w:t>
        </w:r>
        <w:proofErr w:type="spellEnd"/>
        <w:r w:rsidRPr="001C26C7">
          <w:rPr>
            <w:rFonts w:ascii="Lato" w:eastAsia="Times New Roman" w:hAnsi="Lato" w:cs="Times New Roman"/>
            <w:color w:val="767676"/>
            <w:sz w:val="29"/>
            <w:szCs w:val="29"/>
            <w:lang w:eastAsia="es-CO"/>
          </w:rPr>
          <w:t xml:space="preserve"> de 5 números.</w:t>
        </w:r>
      </w:ins>
    </w:p>
    <w:p w14:paraId="1F2B4A7D" w14:textId="77777777" w:rsidR="001C26C7" w:rsidRPr="001C26C7" w:rsidRDefault="001C26C7" w:rsidP="001C26C7">
      <w:pPr>
        <w:numPr>
          <w:ilvl w:val="1"/>
          <w:numId w:val="6"/>
        </w:numPr>
        <w:spacing w:before="100" w:beforeAutospacing="1" w:after="240" w:line="240" w:lineRule="auto"/>
        <w:ind w:left="960"/>
        <w:rPr>
          <w:ins w:id="57" w:author="Unknown"/>
          <w:rFonts w:ascii="Lato" w:eastAsia="Times New Roman" w:hAnsi="Lato" w:cs="Times New Roman"/>
          <w:color w:val="767676"/>
          <w:sz w:val="29"/>
          <w:szCs w:val="29"/>
          <w:lang w:eastAsia="es-CO"/>
        </w:rPr>
      </w:pPr>
      <w:proofErr w:type="spellStart"/>
      <w:ins w:id="58" w:author="Unknown">
        <w:r w:rsidRPr="001C26C7">
          <w:rPr>
            <w:rFonts w:ascii="Lato" w:eastAsia="Times New Roman" w:hAnsi="Lato" w:cs="Times New Roman"/>
            <w:b/>
            <w:bCs/>
            <w:color w:val="767676"/>
            <w:sz w:val="29"/>
            <w:szCs w:val="29"/>
            <w:lang w:eastAsia="es-CO"/>
          </w:rPr>
          <w:t>generarPassword</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genera la contraseña del objeto con la longitud que tenga.</w:t>
        </w:r>
      </w:ins>
    </w:p>
    <w:p w14:paraId="5AD5530F" w14:textId="77777777" w:rsidR="001C26C7" w:rsidRPr="001C26C7" w:rsidRDefault="001C26C7" w:rsidP="001C26C7">
      <w:pPr>
        <w:numPr>
          <w:ilvl w:val="1"/>
          <w:numId w:val="6"/>
        </w:numPr>
        <w:spacing w:before="100" w:beforeAutospacing="1" w:after="240" w:line="240" w:lineRule="auto"/>
        <w:ind w:left="960"/>
        <w:rPr>
          <w:ins w:id="59" w:author="Unknown"/>
          <w:rFonts w:ascii="Lato" w:eastAsia="Times New Roman" w:hAnsi="Lato" w:cs="Times New Roman"/>
          <w:color w:val="767676"/>
          <w:sz w:val="29"/>
          <w:szCs w:val="29"/>
          <w:lang w:eastAsia="es-CO"/>
        </w:rPr>
      </w:pPr>
      <w:ins w:id="60" w:author="Unknown">
        <w:r w:rsidRPr="001C26C7">
          <w:rPr>
            <w:rFonts w:ascii="Lato" w:eastAsia="Times New Roman" w:hAnsi="Lato" w:cs="Times New Roman"/>
            <w:color w:val="767676"/>
            <w:sz w:val="29"/>
            <w:szCs w:val="29"/>
            <w:lang w:eastAsia="es-CO"/>
          </w:rPr>
          <w:t xml:space="preserve">Método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para contraseña y longitud.</w:t>
        </w:r>
      </w:ins>
    </w:p>
    <w:p w14:paraId="44E04263" w14:textId="77777777" w:rsidR="001C26C7" w:rsidRPr="001C26C7" w:rsidRDefault="001C26C7" w:rsidP="001C26C7">
      <w:pPr>
        <w:numPr>
          <w:ilvl w:val="1"/>
          <w:numId w:val="6"/>
        </w:numPr>
        <w:spacing w:after="0" w:line="240" w:lineRule="auto"/>
        <w:ind w:left="960"/>
        <w:rPr>
          <w:ins w:id="61" w:author="Unknown"/>
          <w:rFonts w:ascii="Lato" w:eastAsia="Times New Roman" w:hAnsi="Lato" w:cs="Times New Roman"/>
          <w:color w:val="767676"/>
          <w:sz w:val="29"/>
          <w:szCs w:val="29"/>
          <w:lang w:eastAsia="es-CO"/>
        </w:rPr>
      </w:pPr>
      <w:ins w:id="62" w:author="Unknown">
        <w:r w:rsidRPr="001C26C7">
          <w:rPr>
            <w:rFonts w:ascii="Lato" w:eastAsia="Times New Roman" w:hAnsi="Lato" w:cs="Times New Roman"/>
            <w:color w:val="767676"/>
            <w:sz w:val="29"/>
            <w:szCs w:val="29"/>
            <w:lang w:eastAsia="es-CO"/>
          </w:rPr>
          <w:t>Método set para longitud.</w:t>
        </w:r>
      </w:ins>
    </w:p>
    <w:p w14:paraId="6A5FA4EE" w14:textId="77777777" w:rsidR="001C26C7" w:rsidRPr="001C26C7" w:rsidRDefault="001C26C7" w:rsidP="001C26C7">
      <w:pPr>
        <w:spacing w:after="240" w:line="240" w:lineRule="auto"/>
        <w:rPr>
          <w:ins w:id="63" w:author="Unknown"/>
          <w:rFonts w:ascii="Lato" w:eastAsia="Times New Roman" w:hAnsi="Lato" w:cs="Times New Roman"/>
          <w:color w:val="767676"/>
          <w:sz w:val="29"/>
          <w:szCs w:val="29"/>
          <w:lang w:eastAsia="es-CO"/>
        </w:rPr>
      </w:pPr>
      <w:ins w:id="64" w:author="Unknown">
        <w:r w:rsidRPr="001C26C7">
          <w:rPr>
            <w:rFonts w:ascii="Lato" w:eastAsia="Times New Roman" w:hAnsi="Lato" w:cs="Times New Roman"/>
            <w:color w:val="767676"/>
            <w:sz w:val="29"/>
            <w:szCs w:val="29"/>
            <w:lang w:eastAsia="es-CO"/>
          </w:rPr>
          <w:t xml:space="preserve">Ahora, crea una clase </w:t>
        </w:r>
        <w:proofErr w:type="spellStart"/>
        <w:r w:rsidRPr="001C26C7">
          <w:rPr>
            <w:rFonts w:ascii="Lato" w:eastAsia="Times New Roman" w:hAnsi="Lato" w:cs="Times New Roman"/>
            <w:color w:val="767676"/>
            <w:sz w:val="29"/>
            <w:szCs w:val="29"/>
            <w:lang w:eastAsia="es-CO"/>
          </w:rPr>
          <w:t>clase</w:t>
        </w:r>
        <w:proofErr w:type="spellEnd"/>
        <w:r w:rsidRPr="001C26C7">
          <w:rPr>
            <w:rFonts w:ascii="Lato" w:eastAsia="Times New Roman" w:hAnsi="Lato" w:cs="Times New Roman"/>
            <w:color w:val="767676"/>
            <w:sz w:val="29"/>
            <w:szCs w:val="29"/>
            <w:lang w:eastAsia="es-CO"/>
          </w:rPr>
          <w:t xml:space="preserve"> ejecutable:</w:t>
        </w:r>
      </w:ins>
    </w:p>
    <w:p w14:paraId="72473DE9" w14:textId="77777777" w:rsidR="001C26C7" w:rsidRPr="001C26C7" w:rsidRDefault="001C26C7" w:rsidP="001C26C7">
      <w:pPr>
        <w:numPr>
          <w:ilvl w:val="0"/>
          <w:numId w:val="7"/>
        </w:numPr>
        <w:spacing w:before="100" w:beforeAutospacing="1" w:after="240" w:line="240" w:lineRule="auto"/>
        <w:jc w:val="both"/>
        <w:rPr>
          <w:ins w:id="65" w:author="Unknown"/>
          <w:rFonts w:ascii="Lato" w:eastAsia="Times New Roman" w:hAnsi="Lato" w:cs="Times New Roman"/>
          <w:color w:val="767676"/>
          <w:sz w:val="29"/>
          <w:szCs w:val="29"/>
          <w:lang w:eastAsia="es-CO"/>
        </w:rPr>
      </w:pPr>
      <w:ins w:id="66" w:author="Unknown">
        <w:r w:rsidRPr="001C26C7">
          <w:rPr>
            <w:rFonts w:ascii="Lato" w:eastAsia="Times New Roman" w:hAnsi="Lato" w:cs="Times New Roman"/>
            <w:color w:val="767676"/>
            <w:sz w:val="29"/>
            <w:szCs w:val="29"/>
            <w:lang w:eastAsia="es-CO"/>
          </w:rPr>
          <w:t xml:space="preserve">Crea un array de </w:t>
        </w:r>
        <w:proofErr w:type="spellStart"/>
        <w:r w:rsidRPr="001C26C7">
          <w:rPr>
            <w:rFonts w:ascii="Lato" w:eastAsia="Times New Roman" w:hAnsi="Lato" w:cs="Times New Roman"/>
            <w:color w:val="767676"/>
            <w:sz w:val="29"/>
            <w:szCs w:val="29"/>
            <w:lang w:eastAsia="es-CO"/>
          </w:rPr>
          <w:t>Passwords</w:t>
        </w:r>
        <w:proofErr w:type="spellEnd"/>
        <w:r w:rsidRPr="001C26C7">
          <w:rPr>
            <w:rFonts w:ascii="Lato" w:eastAsia="Times New Roman" w:hAnsi="Lato" w:cs="Times New Roman"/>
            <w:color w:val="767676"/>
            <w:sz w:val="29"/>
            <w:szCs w:val="29"/>
            <w:lang w:eastAsia="es-CO"/>
          </w:rPr>
          <w:t xml:space="preserve"> con el tamaño que </w:t>
        </w:r>
        <w:proofErr w:type="spellStart"/>
        <w:r w:rsidRPr="001C26C7">
          <w:rPr>
            <w:rFonts w:ascii="Lato" w:eastAsia="Times New Roman" w:hAnsi="Lato" w:cs="Times New Roman"/>
            <w:color w:val="767676"/>
            <w:sz w:val="29"/>
            <w:szCs w:val="29"/>
            <w:lang w:eastAsia="es-CO"/>
          </w:rPr>
          <w:t>tu</w:t>
        </w:r>
        <w:proofErr w:type="spellEnd"/>
        <w:r w:rsidRPr="001C26C7">
          <w:rPr>
            <w:rFonts w:ascii="Lato" w:eastAsia="Times New Roman" w:hAnsi="Lato" w:cs="Times New Roman"/>
            <w:color w:val="767676"/>
            <w:sz w:val="29"/>
            <w:szCs w:val="29"/>
            <w:lang w:eastAsia="es-CO"/>
          </w:rPr>
          <w:t xml:space="preserve"> le indiques por teclado.</w:t>
        </w:r>
      </w:ins>
    </w:p>
    <w:p w14:paraId="321F12B9" w14:textId="77777777" w:rsidR="001C26C7" w:rsidRPr="001C26C7" w:rsidRDefault="001C26C7" w:rsidP="001C26C7">
      <w:pPr>
        <w:numPr>
          <w:ilvl w:val="0"/>
          <w:numId w:val="7"/>
        </w:numPr>
        <w:spacing w:before="100" w:beforeAutospacing="1" w:after="240" w:line="240" w:lineRule="auto"/>
        <w:jc w:val="both"/>
        <w:rPr>
          <w:ins w:id="67" w:author="Unknown"/>
          <w:rFonts w:ascii="Lato" w:eastAsia="Times New Roman" w:hAnsi="Lato" w:cs="Times New Roman"/>
          <w:color w:val="767676"/>
          <w:sz w:val="29"/>
          <w:szCs w:val="29"/>
          <w:lang w:eastAsia="es-CO"/>
        </w:rPr>
      </w:pPr>
      <w:ins w:id="68" w:author="Unknown">
        <w:r w:rsidRPr="001C26C7">
          <w:rPr>
            <w:rFonts w:ascii="Lato" w:eastAsia="Times New Roman" w:hAnsi="Lato" w:cs="Times New Roman"/>
            <w:color w:val="767676"/>
            <w:sz w:val="29"/>
            <w:szCs w:val="29"/>
            <w:lang w:eastAsia="es-CO"/>
          </w:rPr>
          <w:t>Crea un bucle que cree un objeto para cada posición del array.</w:t>
        </w:r>
      </w:ins>
    </w:p>
    <w:p w14:paraId="6D1E1F71" w14:textId="77777777" w:rsidR="001C26C7" w:rsidRPr="001C26C7" w:rsidRDefault="001C26C7" w:rsidP="001C26C7">
      <w:pPr>
        <w:numPr>
          <w:ilvl w:val="0"/>
          <w:numId w:val="7"/>
        </w:numPr>
        <w:spacing w:before="100" w:beforeAutospacing="1" w:after="240" w:line="240" w:lineRule="auto"/>
        <w:jc w:val="both"/>
        <w:rPr>
          <w:ins w:id="69" w:author="Unknown"/>
          <w:rFonts w:ascii="Lato" w:eastAsia="Times New Roman" w:hAnsi="Lato" w:cs="Times New Roman"/>
          <w:color w:val="767676"/>
          <w:sz w:val="29"/>
          <w:szCs w:val="29"/>
          <w:lang w:eastAsia="es-CO"/>
        </w:rPr>
      </w:pPr>
      <w:ins w:id="70" w:author="Unknown">
        <w:r w:rsidRPr="001C26C7">
          <w:rPr>
            <w:rFonts w:ascii="Lato" w:eastAsia="Times New Roman" w:hAnsi="Lato" w:cs="Times New Roman"/>
            <w:color w:val="767676"/>
            <w:sz w:val="29"/>
            <w:szCs w:val="29"/>
            <w:lang w:eastAsia="es-CO"/>
          </w:rPr>
          <w:t xml:space="preserve">Indica también por teclado la longitud de los </w:t>
        </w:r>
        <w:proofErr w:type="spellStart"/>
        <w:r w:rsidRPr="001C26C7">
          <w:rPr>
            <w:rFonts w:ascii="Lato" w:eastAsia="Times New Roman" w:hAnsi="Lato" w:cs="Times New Roman"/>
            <w:color w:val="767676"/>
            <w:sz w:val="29"/>
            <w:szCs w:val="29"/>
            <w:lang w:eastAsia="es-CO"/>
          </w:rPr>
          <w:t>Passwords</w:t>
        </w:r>
        <w:proofErr w:type="spellEnd"/>
        <w:r w:rsidRPr="001C26C7">
          <w:rPr>
            <w:rFonts w:ascii="Lato" w:eastAsia="Times New Roman" w:hAnsi="Lato" w:cs="Times New Roman"/>
            <w:color w:val="767676"/>
            <w:sz w:val="29"/>
            <w:szCs w:val="29"/>
            <w:lang w:eastAsia="es-CO"/>
          </w:rPr>
          <w:t xml:space="preserve"> (antes de bucle).</w:t>
        </w:r>
      </w:ins>
    </w:p>
    <w:p w14:paraId="37A922E5" w14:textId="77777777" w:rsidR="001C26C7" w:rsidRPr="001C26C7" w:rsidRDefault="001C26C7" w:rsidP="001C26C7">
      <w:pPr>
        <w:numPr>
          <w:ilvl w:val="0"/>
          <w:numId w:val="7"/>
        </w:numPr>
        <w:spacing w:before="100" w:beforeAutospacing="1" w:after="240" w:line="240" w:lineRule="auto"/>
        <w:jc w:val="both"/>
        <w:rPr>
          <w:ins w:id="71" w:author="Unknown"/>
          <w:rFonts w:ascii="Lato" w:eastAsia="Times New Roman" w:hAnsi="Lato" w:cs="Times New Roman"/>
          <w:color w:val="767676"/>
          <w:sz w:val="29"/>
          <w:szCs w:val="29"/>
          <w:lang w:eastAsia="es-CO"/>
        </w:rPr>
      </w:pPr>
      <w:ins w:id="72" w:author="Unknown">
        <w:r w:rsidRPr="001C26C7">
          <w:rPr>
            <w:rFonts w:ascii="Lato" w:eastAsia="Times New Roman" w:hAnsi="Lato" w:cs="Times New Roman"/>
            <w:color w:val="767676"/>
            <w:sz w:val="29"/>
            <w:szCs w:val="29"/>
            <w:lang w:eastAsia="es-CO"/>
          </w:rPr>
          <w:t xml:space="preserve">Crea otro array de booleanos donde se almacene si el </w:t>
        </w:r>
        <w:proofErr w:type="spellStart"/>
        <w:r w:rsidRPr="001C26C7">
          <w:rPr>
            <w:rFonts w:ascii="Lato" w:eastAsia="Times New Roman" w:hAnsi="Lato" w:cs="Times New Roman"/>
            <w:color w:val="767676"/>
            <w:sz w:val="29"/>
            <w:szCs w:val="29"/>
            <w:lang w:eastAsia="es-CO"/>
          </w:rPr>
          <w:t>password</w:t>
        </w:r>
        <w:proofErr w:type="spellEnd"/>
        <w:r w:rsidRPr="001C26C7">
          <w:rPr>
            <w:rFonts w:ascii="Lato" w:eastAsia="Times New Roman" w:hAnsi="Lato" w:cs="Times New Roman"/>
            <w:color w:val="767676"/>
            <w:sz w:val="29"/>
            <w:szCs w:val="29"/>
            <w:lang w:eastAsia="es-CO"/>
          </w:rPr>
          <w:t xml:space="preserve"> del array de </w:t>
        </w:r>
        <w:proofErr w:type="spellStart"/>
        <w:r w:rsidRPr="001C26C7">
          <w:rPr>
            <w:rFonts w:ascii="Lato" w:eastAsia="Times New Roman" w:hAnsi="Lato" w:cs="Times New Roman"/>
            <w:color w:val="767676"/>
            <w:sz w:val="29"/>
            <w:szCs w:val="29"/>
            <w:lang w:eastAsia="es-CO"/>
          </w:rPr>
          <w:t>Password</w:t>
        </w:r>
        <w:proofErr w:type="spellEnd"/>
        <w:r w:rsidRPr="001C26C7">
          <w:rPr>
            <w:rFonts w:ascii="Lato" w:eastAsia="Times New Roman" w:hAnsi="Lato" w:cs="Times New Roman"/>
            <w:color w:val="767676"/>
            <w:sz w:val="29"/>
            <w:szCs w:val="29"/>
            <w:lang w:eastAsia="es-CO"/>
          </w:rPr>
          <w:t xml:space="preserve"> es o no fuerte (usa el bucle anterior).</w:t>
        </w:r>
      </w:ins>
    </w:p>
    <w:p w14:paraId="6EAC73F2" w14:textId="77777777" w:rsidR="001C26C7" w:rsidRPr="001C26C7" w:rsidRDefault="001C26C7" w:rsidP="001C26C7">
      <w:pPr>
        <w:numPr>
          <w:ilvl w:val="0"/>
          <w:numId w:val="7"/>
        </w:numPr>
        <w:spacing w:after="0" w:line="240" w:lineRule="auto"/>
        <w:jc w:val="both"/>
        <w:rPr>
          <w:ins w:id="73" w:author="Unknown"/>
          <w:rFonts w:ascii="Lato" w:eastAsia="Times New Roman" w:hAnsi="Lato" w:cs="Times New Roman"/>
          <w:color w:val="767676"/>
          <w:sz w:val="29"/>
          <w:szCs w:val="29"/>
          <w:lang w:eastAsia="es-CO"/>
        </w:rPr>
      </w:pPr>
      <w:ins w:id="74" w:author="Unknown">
        <w:r w:rsidRPr="001C26C7">
          <w:rPr>
            <w:rFonts w:ascii="Lato" w:eastAsia="Times New Roman" w:hAnsi="Lato" w:cs="Times New Roman"/>
            <w:color w:val="767676"/>
            <w:sz w:val="29"/>
            <w:szCs w:val="29"/>
            <w:lang w:eastAsia="es-CO"/>
          </w:rPr>
          <w:lastRenderedPageBreak/>
          <w:t>Al final, muestra la contraseña y si es o no fuerte (usa el bucle anterior). Usa este simple formato:</w:t>
        </w:r>
      </w:ins>
    </w:p>
    <w:p w14:paraId="68E8F310" w14:textId="77777777" w:rsidR="001C26C7" w:rsidRPr="001C26C7" w:rsidRDefault="001C26C7" w:rsidP="001C26C7">
      <w:pPr>
        <w:spacing w:after="240" w:line="240" w:lineRule="auto"/>
        <w:rPr>
          <w:ins w:id="75" w:author="Unknown"/>
          <w:rFonts w:ascii="Lato" w:eastAsia="Times New Roman" w:hAnsi="Lato" w:cs="Times New Roman"/>
          <w:color w:val="767676"/>
          <w:sz w:val="29"/>
          <w:szCs w:val="29"/>
          <w:lang w:eastAsia="es-CO"/>
        </w:rPr>
      </w:pPr>
      <w:ins w:id="76" w:author="Unknown">
        <w:r w:rsidRPr="001C26C7">
          <w:rPr>
            <w:rFonts w:ascii="Lato" w:eastAsia="Times New Roman" w:hAnsi="Lato" w:cs="Times New Roman"/>
            <w:color w:val="767676"/>
            <w:sz w:val="29"/>
            <w:szCs w:val="29"/>
            <w:lang w:eastAsia="es-CO"/>
          </w:rPr>
          <w:t>contraseña1 valor_booleano1</w:t>
        </w:r>
      </w:ins>
    </w:p>
    <w:p w14:paraId="4BC1993C" w14:textId="77777777" w:rsidR="001C26C7" w:rsidRPr="001C26C7" w:rsidRDefault="001C26C7" w:rsidP="001C26C7">
      <w:pPr>
        <w:spacing w:after="240" w:line="240" w:lineRule="auto"/>
        <w:rPr>
          <w:ins w:id="77" w:author="Unknown"/>
          <w:rFonts w:ascii="Lato" w:eastAsia="Times New Roman" w:hAnsi="Lato" w:cs="Times New Roman"/>
          <w:color w:val="767676"/>
          <w:sz w:val="29"/>
          <w:szCs w:val="29"/>
          <w:lang w:eastAsia="es-CO"/>
        </w:rPr>
      </w:pPr>
      <w:ins w:id="78" w:author="Unknown">
        <w:r w:rsidRPr="001C26C7">
          <w:rPr>
            <w:rFonts w:ascii="Lato" w:eastAsia="Times New Roman" w:hAnsi="Lato" w:cs="Times New Roman"/>
            <w:color w:val="767676"/>
            <w:sz w:val="29"/>
            <w:szCs w:val="29"/>
            <w:lang w:eastAsia="es-CO"/>
          </w:rPr>
          <w:t>contraseña2 valor_bololeano2</w:t>
        </w:r>
      </w:ins>
    </w:p>
    <w:p w14:paraId="5D206644" w14:textId="77777777" w:rsidR="001C26C7" w:rsidRPr="001C26C7" w:rsidRDefault="001C26C7" w:rsidP="001C26C7">
      <w:pPr>
        <w:spacing w:line="240" w:lineRule="auto"/>
        <w:rPr>
          <w:ins w:id="79" w:author="Unknown"/>
          <w:rFonts w:ascii="Lato" w:eastAsia="Times New Roman" w:hAnsi="Lato" w:cs="Times New Roman"/>
          <w:color w:val="767676"/>
          <w:sz w:val="29"/>
          <w:szCs w:val="29"/>
          <w:lang w:eastAsia="es-CO"/>
        </w:rPr>
      </w:pPr>
      <w:ins w:id="80" w:author="Unknown">
        <w:r w:rsidRPr="001C26C7">
          <w:rPr>
            <w:rFonts w:ascii="Lato" w:eastAsia="Times New Roman" w:hAnsi="Lato" w:cs="Times New Roman"/>
            <w:color w:val="767676"/>
            <w:sz w:val="29"/>
            <w:szCs w:val="29"/>
            <w:lang w:eastAsia="es-CO"/>
          </w:rPr>
          <w:t>…</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12B1118D"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3F0025E1"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03BA0727"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12"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13"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13FE04DD" w14:textId="77777777" w:rsidTr="001C26C7">
        <w:trPr>
          <w:jc w:val="center"/>
        </w:trPr>
        <w:tc>
          <w:tcPr>
            <w:tcW w:w="0" w:type="auto"/>
            <w:gridSpan w:val="2"/>
            <w:tcBorders>
              <w:top w:val="nil"/>
              <w:left w:val="nil"/>
              <w:bottom w:val="nil"/>
              <w:right w:val="nil"/>
            </w:tcBorders>
            <w:shd w:val="clear" w:color="auto" w:fill="auto"/>
            <w:vAlign w:val="center"/>
            <w:hideMark/>
          </w:tcPr>
          <w:p w14:paraId="2DFB1269"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130D470A" w14:textId="77777777" w:rsidR="001C26C7" w:rsidRPr="001C26C7" w:rsidRDefault="001C26C7" w:rsidP="001C26C7">
      <w:pPr>
        <w:shd w:val="clear" w:color="auto" w:fill="FFFFFF"/>
        <w:spacing w:line="240" w:lineRule="auto"/>
        <w:rPr>
          <w:ins w:id="81"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6FBA4401" w14:textId="77777777" w:rsidTr="001C26C7">
        <w:trPr>
          <w:jc w:val="center"/>
        </w:trPr>
        <w:tc>
          <w:tcPr>
            <w:tcW w:w="18525" w:type="dxa"/>
            <w:tcBorders>
              <w:top w:val="nil"/>
              <w:left w:val="nil"/>
              <w:bottom w:val="nil"/>
              <w:right w:val="nil"/>
            </w:tcBorders>
            <w:shd w:val="clear" w:color="auto" w:fill="auto"/>
            <w:vAlign w:val="center"/>
            <w:hideMark/>
          </w:tcPr>
          <w:p w14:paraId="7F6AF94F"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45EB521F"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261B6B10"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57CFC4E9"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58C203DF"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04E7119E" w14:textId="19E7A0DC" w:rsidR="001C26C7" w:rsidRPr="001C26C7" w:rsidRDefault="001C26C7" w:rsidP="001C26C7">
      <w:pPr>
        <w:spacing w:after="240" w:line="240" w:lineRule="auto"/>
        <w:rPr>
          <w:ins w:id="82" w:author="Unknown"/>
          <w:rFonts w:ascii="Lato" w:eastAsia="Times New Roman" w:hAnsi="Lato" w:cs="Times New Roman"/>
          <w:color w:val="767676"/>
          <w:sz w:val="29"/>
          <w:szCs w:val="29"/>
          <w:lang w:eastAsia="es-CO"/>
        </w:rPr>
      </w:pPr>
      <w:ins w:id="83" w:author="Unknown">
        <w:r w:rsidRPr="001C26C7">
          <w:rPr>
            <w:rFonts w:ascii="Lato" w:eastAsia="Times New Roman" w:hAnsi="Lato" w:cs="Times New Roman"/>
            <w:b/>
            <w:bCs/>
            <w:color w:val="767676"/>
            <w:sz w:val="29"/>
            <w:szCs w:val="29"/>
            <w:lang w:eastAsia="es-CO"/>
          </w:rPr>
          <w:t>4)</w:t>
        </w:r>
        <w:r w:rsidRPr="001C26C7">
          <w:rPr>
            <w:rFonts w:ascii="Lato" w:eastAsia="Times New Roman" w:hAnsi="Lato" w:cs="Times New Roman"/>
            <w:color w:val="767676"/>
            <w:sz w:val="29"/>
            <w:szCs w:val="29"/>
            <w:lang w:eastAsia="es-CO"/>
          </w:rPr>
          <w:t> Crearemos una supe</w:t>
        </w:r>
      </w:ins>
      <w:r w:rsidR="00B24247">
        <w:rPr>
          <w:rFonts w:ascii="Lato" w:eastAsia="Times New Roman" w:hAnsi="Lato" w:cs="Times New Roman"/>
          <w:color w:val="767676"/>
          <w:sz w:val="29"/>
          <w:szCs w:val="29"/>
          <w:lang w:eastAsia="es-CO"/>
        </w:rPr>
        <w:t>r</w:t>
      </w:r>
      <w:ins w:id="84" w:author="Unknown">
        <w:r w:rsidRPr="001C26C7">
          <w:rPr>
            <w:rFonts w:ascii="Lato" w:eastAsia="Times New Roman" w:hAnsi="Lato" w:cs="Times New Roman"/>
            <w:color w:val="767676"/>
            <w:sz w:val="29"/>
            <w:szCs w:val="29"/>
            <w:lang w:eastAsia="es-CO"/>
          </w:rPr>
          <w:t>clase llamada </w:t>
        </w:r>
        <w:proofErr w:type="spellStart"/>
        <w:r w:rsidRPr="001C26C7">
          <w:rPr>
            <w:rFonts w:ascii="Lato" w:eastAsia="Times New Roman" w:hAnsi="Lato" w:cs="Times New Roman"/>
            <w:b/>
            <w:bCs/>
            <w:color w:val="767676"/>
            <w:sz w:val="29"/>
            <w:szCs w:val="29"/>
            <w:lang w:eastAsia="es-CO"/>
          </w:rPr>
          <w:t>Electrodomestico</w:t>
        </w:r>
        <w:proofErr w:type="spellEnd"/>
        <w:r w:rsidRPr="001C26C7">
          <w:rPr>
            <w:rFonts w:ascii="Lato" w:eastAsia="Times New Roman" w:hAnsi="Lato" w:cs="Times New Roman"/>
            <w:color w:val="767676"/>
            <w:sz w:val="29"/>
            <w:szCs w:val="29"/>
            <w:lang w:eastAsia="es-CO"/>
          </w:rPr>
          <w:t> con las siguientes características:</w:t>
        </w:r>
      </w:ins>
    </w:p>
    <w:p w14:paraId="2F9B94D8" w14:textId="77777777" w:rsidR="001C26C7" w:rsidRPr="001C26C7" w:rsidRDefault="001C26C7" w:rsidP="001C26C7">
      <w:pPr>
        <w:numPr>
          <w:ilvl w:val="0"/>
          <w:numId w:val="8"/>
        </w:numPr>
        <w:spacing w:before="100" w:beforeAutospacing="1" w:after="240" w:line="240" w:lineRule="auto"/>
        <w:rPr>
          <w:ins w:id="85" w:author="Unknown"/>
          <w:rFonts w:ascii="Lato" w:eastAsia="Times New Roman" w:hAnsi="Lato" w:cs="Times New Roman"/>
          <w:color w:val="767676"/>
          <w:sz w:val="29"/>
          <w:szCs w:val="29"/>
          <w:lang w:eastAsia="es-CO"/>
        </w:rPr>
      </w:pPr>
      <w:ins w:id="86" w:author="Unknown">
        <w:r w:rsidRPr="001C26C7">
          <w:rPr>
            <w:rFonts w:ascii="Lato" w:eastAsia="Times New Roman" w:hAnsi="Lato" w:cs="Times New Roman"/>
            <w:color w:val="767676"/>
            <w:sz w:val="29"/>
            <w:szCs w:val="29"/>
            <w:lang w:eastAsia="es-CO"/>
          </w:rPr>
          <w:t>Sus atributos son </w:t>
        </w:r>
        <w:r w:rsidRPr="001C26C7">
          <w:rPr>
            <w:rFonts w:ascii="Lato" w:eastAsia="Times New Roman" w:hAnsi="Lato" w:cs="Times New Roman"/>
            <w:b/>
            <w:bCs/>
            <w:color w:val="767676"/>
            <w:sz w:val="29"/>
            <w:szCs w:val="29"/>
            <w:lang w:eastAsia="es-CO"/>
          </w:rPr>
          <w:t>precio base, color, consumo energético</w:t>
        </w:r>
        <w:r w:rsidRPr="001C26C7">
          <w:rPr>
            <w:rFonts w:ascii="Lato" w:eastAsia="Times New Roman" w:hAnsi="Lato" w:cs="Times New Roman"/>
            <w:color w:val="767676"/>
            <w:sz w:val="29"/>
            <w:szCs w:val="29"/>
            <w:lang w:eastAsia="es-CO"/>
          </w:rPr>
          <w:t> (letras entre A y F) y </w:t>
        </w:r>
        <w:r w:rsidRPr="001C26C7">
          <w:rPr>
            <w:rFonts w:ascii="Lato" w:eastAsia="Times New Roman" w:hAnsi="Lato" w:cs="Times New Roman"/>
            <w:b/>
            <w:bCs/>
            <w:color w:val="767676"/>
            <w:sz w:val="29"/>
            <w:szCs w:val="29"/>
            <w:lang w:eastAsia="es-CO"/>
          </w:rPr>
          <w:t>peso</w:t>
        </w:r>
        <w:r w:rsidRPr="001C26C7">
          <w:rPr>
            <w:rFonts w:ascii="Lato" w:eastAsia="Times New Roman" w:hAnsi="Lato" w:cs="Times New Roman"/>
            <w:color w:val="767676"/>
            <w:sz w:val="29"/>
            <w:szCs w:val="29"/>
            <w:lang w:eastAsia="es-CO"/>
          </w:rPr>
          <w:t>. Indica que se podrán heredar.</w:t>
        </w:r>
      </w:ins>
    </w:p>
    <w:p w14:paraId="7EA9F004" w14:textId="77777777" w:rsidR="001C26C7" w:rsidRPr="001C26C7" w:rsidRDefault="001C26C7" w:rsidP="001C26C7">
      <w:pPr>
        <w:numPr>
          <w:ilvl w:val="0"/>
          <w:numId w:val="8"/>
        </w:numPr>
        <w:spacing w:before="100" w:beforeAutospacing="1" w:after="240" w:line="240" w:lineRule="auto"/>
        <w:rPr>
          <w:ins w:id="87" w:author="Unknown"/>
          <w:rFonts w:ascii="Lato" w:eastAsia="Times New Roman" w:hAnsi="Lato" w:cs="Times New Roman"/>
          <w:color w:val="767676"/>
          <w:sz w:val="29"/>
          <w:szCs w:val="29"/>
          <w:lang w:eastAsia="es-CO"/>
        </w:rPr>
      </w:pPr>
      <w:ins w:id="88" w:author="Unknown">
        <w:r w:rsidRPr="001C26C7">
          <w:rPr>
            <w:rFonts w:ascii="Lato" w:eastAsia="Times New Roman" w:hAnsi="Lato" w:cs="Times New Roman"/>
            <w:color w:val="767676"/>
            <w:sz w:val="29"/>
            <w:szCs w:val="29"/>
            <w:lang w:eastAsia="es-CO"/>
          </w:rPr>
          <w:t xml:space="preserve">Por defecto, el color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blanco, el consumo energético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F, el </w:t>
        </w:r>
        <w:proofErr w:type="spellStart"/>
        <w:r w:rsidRPr="001C26C7">
          <w:rPr>
            <w:rFonts w:ascii="Lato" w:eastAsia="Times New Roman" w:hAnsi="Lato" w:cs="Times New Roman"/>
            <w:color w:val="767676"/>
            <w:sz w:val="29"/>
            <w:szCs w:val="29"/>
            <w:lang w:eastAsia="es-CO"/>
          </w:rPr>
          <w:t>precioBase</w:t>
        </w:r>
        <w:proofErr w:type="spellEnd"/>
        <w:r w:rsidRPr="001C26C7">
          <w:rPr>
            <w:rFonts w:ascii="Lato" w:eastAsia="Times New Roman" w:hAnsi="Lato" w:cs="Times New Roman"/>
            <w:color w:val="767676"/>
            <w:sz w:val="29"/>
            <w:szCs w:val="29"/>
            <w:lang w:eastAsia="es-CO"/>
          </w:rPr>
          <w:t xml:space="preserve"> es de 100 € y el peso de 5 kg. Usa constantes para ello.</w:t>
        </w:r>
      </w:ins>
    </w:p>
    <w:p w14:paraId="5869C994" w14:textId="77777777" w:rsidR="001C26C7" w:rsidRPr="001C26C7" w:rsidRDefault="001C26C7" w:rsidP="001C26C7">
      <w:pPr>
        <w:numPr>
          <w:ilvl w:val="0"/>
          <w:numId w:val="8"/>
        </w:numPr>
        <w:spacing w:before="100" w:beforeAutospacing="1" w:after="240" w:line="240" w:lineRule="auto"/>
        <w:rPr>
          <w:ins w:id="89" w:author="Unknown"/>
          <w:rFonts w:ascii="Lato" w:eastAsia="Times New Roman" w:hAnsi="Lato" w:cs="Times New Roman"/>
          <w:color w:val="767676"/>
          <w:sz w:val="29"/>
          <w:szCs w:val="29"/>
          <w:lang w:eastAsia="es-CO"/>
        </w:rPr>
      </w:pPr>
      <w:ins w:id="90" w:author="Unknown">
        <w:r w:rsidRPr="001C26C7">
          <w:rPr>
            <w:rFonts w:ascii="Lato" w:eastAsia="Times New Roman" w:hAnsi="Lato" w:cs="Times New Roman"/>
            <w:color w:val="767676"/>
            <w:sz w:val="29"/>
            <w:szCs w:val="29"/>
            <w:lang w:eastAsia="es-CO"/>
          </w:rPr>
          <w:t xml:space="preserve">Los colores disponibles son blanco, negro, rojo, azul y gris. No importa si el nombre </w:t>
        </w:r>
        <w:proofErr w:type="spellStart"/>
        <w:r w:rsidRPr="001C26C7">
          <w:rPr>
            <w:rFonts w:ascii="Lato" w:eastAsia="Times New Roman" w:hAnsi="Lato" w:cs="Times New Roman"/>
            <w:color w:val="767676"/>
            <w:sz w:val="29"/>
            <w:szCs w:val="29"/>
            <w:lang w:eastAsia="es-CO"/>
          </w:rPr>
          <w:t>esta</w:t>
        </w:r>
        <w:proofErr w:type="spellEnd"/>
        <w:r w:rsidRPr="001C26C7">
          <w:rPr>
            <w:rFonts w:ascii="Lato" w:eastAsia="Times New Roman" w:hAnsi="Lato" w:cs="Times New Roman"/>
            <w:color w:val="767676"/>
            <w:sz w:val="29"/>
            <w:szCs w:val="29"/>
            <w:lang w:eastAsia="es-CO"/>
          </w:rPr>
          <w:t xml:space="preserve"> en mayúsculas o en minúsculas.</w:t>
        </w:r>
      </w:ins>
    </w:p>
    <w:p w14:paraId="6D6723FB" w14:textId="77777777" w:rsidR="001C26C7" w:rsidRPr="001C26C7" w:rsidRDefault="001C26C7" w:rsidP="001C26C7">
      <w:pPr>
        <w:numPr>
          <w:ilvl w:val="0"/>
          <w:numId w:val="8"/>
        </w:numPr>
        <w:spacing w:after="0" w:line="240" w:lineRule="auto"/>
        <w:rPr>
          <w:ins w:id="91" w:author="Unknown"/>
          <w:rFonts w:ascii="Lato" w:eastAsia="Times New Roman" w:hAnsi="Lato" w:cs="Times New Roman"/>
          <w:color w:val="767676"/>
          <w:sz w:val="29"/>
          <w:szCs w:val="29"/>
          <w:lang w:eastAsia="es-CO"/>
        </w:rPr>
      </w:pPr>
      <w:ins w:id="92" w:author="Unknown">
        <w:r w:rsidRPr="001C26C7">
          <w:rPr>
            <w:rFonts w:ascii="Lato" w:eastAsia="Times New Roman" w:hAnsi="Lato" w:cs="Times New Roman"/>
            <w:color w:val="767676"/>
            <w:sz w:val="29"/>
            <w:szCs w:val="29"/>
            <w:lang w:eastAsia="es-CO"/>
          </w:rPr>
          <w:t>Los constructores que se implementaran serán</w:t>
        </w:r>
      </w:ins>
    </w:p>
    <w:p w14:paraId="28DC3FA2" w14:textId="77777777" w:rsidR="001C26C7" w:rsidRPr="001C26C7" w:rsidRDefault="001C26C7" w:rsidP="001C26C7">
      <w:pPr>
        <w:numPr>
          <w:ilvl w:val="1"/>
          <w:numId w:val="8"/>
        </w:numPr>
        <w:spacing w:before="100" w:beforeAutospacing="1" w:after="240" w:line="240" w:lineRule="auto"/>
        <w:ind w:left="960"/>
        <w:rPr>
          <w:ins w:id="93" w:author="Unknown"/>
          <w:rFonts w:ascii="Lato" w:eastAsia="Times New Roman" w:hAnsi="Lato" w:cs="Times New Roman"/>
          <w:color w:val="767676"/>
          <w:sz w:val="29"/>
          <w:szCs w:val="29"/>
          <w:lang w:eastAsia="es-CO"/>
        </w:rPr>
      </w:pPr>
      <w:ins w:id="94" w:author="Unknown">
        <w:r w:rsidRPr="001C26C7">
          <w:rPr>
            <w:rFonts w:ascii="Lato" w:eastAsia="Times New Roman" w:hAnsi="Lato" w:cs="Times New Roman"/>
            <w:color w:val="767676"/>
            <w:sz w:val="29"/>
            <w:szCs w:val="29"/>
            <w:lang w:eastAsia="es-CO"/>
          </w:rPr>
          <w:t>Un constructor por defecto.</w:t>
        </w:r>
      </w:ins>
    </w:p>
    <w:p w14:paraId="2481EF9D" w14:textId="77777777" w:rsidR="001C26C7" w:rsidRPr="001C26C7" w:rsidRDefault="001C26C7" w:rsidP="001C26C7">
      <w:pPr>
        <w:numPr>
          <w:ilvl w:val="1"/>
          <w:numId w:val="8"/>
        </w:numPr>
        <w:spacing w:before="100" w:beforeAutospacing="1" w:after="240" w:line="240" w:lineRule="auto"/>
        <w:ind w:left="960"/>
        <w:rPr>
          <w:ins w:id="95" w:author="Unknown"/>
          <w:rFonts w:ascii="Lato" w:eastAsia="Times New Roman" w:hAnsi="Lato" w:cs="Times New Roman"/>
          <w:color w:val="767676"/>
          <w:sz w:val="29"/>
          <w:szCs w:val="29"/>
          <w:lang w:eastAsia="es-CO"/>
        </w:rPr>
      </w:pPr>
      <w:ins w:id="96" w:author="Unknown">
        <w:r w:rsidRPr="001C26C7">
          <w:rPr>
            <w:rFonts w:ascii="Lato" w:eastAsia="Times New Roman" w:hAnsi="Lato" w:cs="Times New Roman"/>
            <w:color w:val="767676"/>
            <w:sz w:val="29"/>
            <w:szCs w:val="29"/>
            <w:lang w:eastAsia="es-CO"/>
          </w:rPr>
          <w:t>Un constructor con el precio y peso. El resto por defecto.</w:t>
        </w:r>
      </w:ins>
    </w:p>
    <w:p w14:paraId="27D211A2" w14:textId="77777777" w:rsidR="001C26C7" w:rsidRPr="001C26C7" w:rsidRDefault="001C26C7" w:rsidP="001C26C7">
      <w:pPr>
        <w:numPr>
          <w:ilvl w:val="1"/>
          <w:numId w:val="8"/>
        </w:numPr>
        <w:spacing w:after="0" w:line="240" w:lineRule="auto"/>
        <w:ind w:left="960"/>
        <w:rPr>
          <w:ins w:id="97" w:author="Unknown"/>
          <w:rFonts w:ascii="Lato" w:eastAsia="Times New Roman" w:hAnsi="Lato" w:cs="Times New Roman"/>
          <w:color w:val="767676"/>
          <w:sz w:val="29"/>
          <w:szCs w:val="29"/>
          <w:lang w:eastAsia="es-CO"/>
        </w:rPr>
      </w:pPr>
      <w:ins w:id="98" w:author="Unknown">
        <w:r w:rsidRPr="001C26C7">
          <w:rPr>
            <w:rFonts w:ascii="Lato" w:eastAsia="Times New Roman" w:hAnsi="Lato" w:cs="Times New Roman"/>
            <w:color w:val="767676"/>
            <w:sz w:val="29"/>
            <w:szCs w:val="29"/>
            <w:lang w:eastAsia="es-CO"/>
          </w:rPr>
          <w:t>Un constructor con todos los atributos.</w:t>
        </w:r>
      </w:ins>
    </w:p>
    <w:p w14:paraId="40FB4526" w14:textId="77777777" w:rsidR="001C26C7" w:rsidRPr="001C26C7" w:rsidRDefault="001C26C7" w:rsidP="001C26C7">
      <w:pPr>
        <w:numPr>
          <w:ilvl w:val="0"/>
          <w:numId w:val="9"/>
        </w:numPr>
        <w:spacing w:after="0" w:line="240" w:lineRule="auto"/>
        <w:rPr>
          <w:ins w:id="99" w:author="Unknown"/>
          <w:rFonts w:ascii="Lato" w:eastAsia="Times New Roman" w:hAnsi="Lato" w:cs="Times New Roman"/>
          <w:color w:val="767676"/>
          <w:sz w:val="29"/>
          <w:szCs w:val="29"/>
          <w:lang w:eastAsia="es-CO"/>
        </w:rPr>
      </w:pPr>
      <w:ins w:id="100" w:author="Unknown">
        <w:r w:rsidRPr="001C26C7">
          <w:rPr>
            <w:rFonts w:ascii="Lato" w:eastAsia="Times New Roman" w:hAnsi="Lato" w:cs="Times New Roman"/>
            <w:color w:val="767676"/>
            <w:sz w:val="29"/>
            <w:szCs w:val="29"/>
            <w:lang w:eastAsia="es-CO"/>
          </w:rPr>
          <w:t>Los métodos que implementara serán:</w:t>
        </w:r>
      </w:ins>
    </w:p>
    <w:p w14:paraId="02989FB8" w14:textId="77777777" w:rsidR="001C26C7" w:rsidRPr="001C26C7" w:rsidRDefault="001C26C7" w:rsidP="001C26C7">
      <w:pPr>
        <w:numPr>
          <w:ilvl w:val="1"/>
          <w:numId w:val="9"/>
        </w:numPr>
        <w:spacing w:before="100" w:beforeAutospacing="1" w:after="240" w:line="240" w:lineRule="auto"/>
        <w:ind w:left="960"/>
        <w:rPr>
          <w:ins w:id="101" w:author="Unknown"/>
          <w:rFonts w:ascii="Lato" w:eastAsia="Times New Roman" w:hAnsi="Lato" w:cs="Times New Roman"/>
          <w:color w:val="767676"/>
          <w:sz w:val="29"/>
          <w:szCs w:val="29"/>
          <w:lang w:eastAsia="es-CO"/>
        </w:rPr>
      </w:pPr>
      <w:ins w:id="102" w:author="Unknown">
        <w:r w:rsidRPr="001C26C7">
          <w:rPr>
            <w:rFonts w:ascii="Lato" w:eastAsia="Times New Roman" w:hAnsi="Lato" w:cs="Times New Roman"/>
            <w:color w:val="767676"/>
            <w:sz w:val="29"/>
            <w:szCs w:val="29"/>
            <w:lang w:eastAsia="es-CO"/>
          </w:rPr>
          <w:t xml:space="preserve">Métodos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de todos los atributos.</w:t>
        </w:r>
      </w:ins>
    </w:p>
    <w:p w14:paraId="34341250" w14:textId="77777777" w:rsidR="001C26C7" w:rsidRPr="001C26C7" w:rsidRDefault="001C26C7" w:rsidP="001C26C7">
      <w:pPr>
        <w:numPr>
          <w:ilvl w:val="1"/>
          <w:numId w:val="9"/>
        </w:numPr>
        <w:spacing w:before="100" w:beforeAutospacing="1" w:after="240" w:line="240" w:lineRule="auto"/>
        <w:ind w:left="960"/>
        <w:rPr>
          <w:ins w:id="103" w:author="Unknown"/>
          <w:rFonts w:ascii="Lato" w:eastAsia="Times New Roman" w:hAnsi="Lato" w:cs="Times New Roman"/>
          <w:color w:val="767676"/>
          <w:sz w:val="29"/>
          <w:szCs w:val="29"/>
          <w:lang w:eastAsia="es-CO"/>
        </w:rPr>
      </w:pPr>
      <w:proofErr w:type="spellStart"/>
      <w:ins w:id="104" w:author="Unknown">
        <w:r w:rsidRPr="001C26C7">
          <w:rPr>
            <w:rFonts w:ascii="Lato" w:eastAsia="Times New Roman" w:hAnsi="Lato" w:cs="Times New Roman"/>
            <w:b/>
            <w:bCs/>
            <w:color w:val="767676"/>
            <w:sz w:val="29"/>
            <w:szCs w:val="29"/>
            <w:lang w:eastAsia="es-CO"/>
          </w:rPr>
          <w:t>comprobarConsumoEnergetico</w:t>
        </w:r>
        <w:proofErr w:type="spellEnd"/>
        <w:r w:rsidRPr="001C26C7">
          <w:rPr>
            <w:rFonts w:ascii="Lato" w:eastAsia="Times New Roman" w:hAnsi="Lato" w:cs="Times New Roman"/>
            <w:b/>
            <w:bCs/>
            <w:color w:val="767676"/>
            <w:sz w:val="29"/>
            <w:szCs w:val="29"/>
            <w:lang w:eastAsia="es-CO"/>
          </w:rPr>
          <w:t>(</w:t>
        </w:r>
        <w:proofErr w:type="spellStart"/>
        <w:r w:rsidRPr="001C26C7">
          <w:rPr>
            <w:rFonts w:ascii="Lato" w:eastAsia="Times New Roman" w:hAnsi="Lato" w:cs="Times New Roman"/>
            <w:b/>
            <w:bCs/>
            <w:color w:val="767676"/>
            <w:sz w:val="29"/>
            <w:szCs w:val="29"/>
            <w:lang w:eastAsia="es-CO"/>
          </w:rPr>
          <w:t>char</w:t>
        </w:r>
        <w:proofErr w:type="spellEnd"/>
        <w:r w:rsidRPr="001C26C7">
          <w:rPr>
            <w:rFonts w:ascii="Lato" w:eastAsia="Times New Roman" w:hAnsi="Lato" w:cs="Times New Roman"/>
            <w:b/>
            <w:bCs/>
            <w:color w:val="767676"/>
            <w:sz w:val="29"/>
            <w:szCs w:val="29"/>
            <w:lang w:eastAsia="es-CO"/>
          </w:rPr>
          <w:t xml:space="preserve"> letra)</w:t>
        </w:r>
        <w:r w:rsidRPr="001C26C7">
          <w:rPr>
            <w:rFonts w:ascii="Lato" w:eastAsia="Times New Roman" w:hAnsi="Lato" w:cs="Times New Roman"/>
            <w:color w:val="767676"/>
            <w:sz w:val="29"/>
            <w:szCs w:val="29"/>
            <w:lang w:eastAsia="es-CO"/>
          </w:rPr>
          <w:t xml:space="preserve">: comprueba que la letra es correcta, sino es correcta usara la letra por defecto. Se invocara al crear el objeto y no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visible.</w:t>
        </w:r>
      </w:ins>
    </w:p>
    <w:p w14:paraId="4CAF50F2" w14:textId="77777777" w:rsidR="001C26C7" w:rsidRPr="001C26C7" w:rsidRDefault="001C26C7" w:rsidP="001C26C7">
      <w:pPr>
        <w:numPr>
          <w:ilvl w:val="1"/>
          <w:numId w:val="9"/>
        </w:numPr>
        <w:spacing w:before="100" w:beforeAutospacing="1" w:after="240" w:line="240" w:lineRule="auto"/>
        <w:ind w:left="960"/>
        <w:rPr>
          <w:ins w:id="105" w:author="Unknown"/>
          <w:rFonts w:ascii="Lato" w:eastAsia="Times New Roman" w:hAnsi="Lato" w:cs="Times New Roman"/>
          <w:color w:val="767676"/>
          <w:sz w:val="29"/>
          <w:szCs w:val="29"/>
          <w:lang w:eastAsia="es-CO"/>
        </w:rPr>
      </w:pPr>
      <w:proofErr w:type="spellStart"/>
      <w:ins w:id="106" w:author="Unknown">
        <w:r w:rsidRPr="001C26C7">
          <w:rPr>
            <w:rFonts w:ascii="Lato" w:eastAsia="Times New Roman" w:hAnsi="Lato" w:cs="Times New Roman"/>
            <w:b/>
            <w:bCs/>
            <w:color w:val="767676"/>
            <w:sz w:val="29"/>
            <w:szCs w:val="29"/>
            <w:lang w:eastAsia="es-CO"/>
          </w:rPr>
          <w:t>comprobarColor</w:t>
        </w:r>
        <w:proofErr w:type="spellEnd"/>
        <w:r w:rsidRPr="001C26C7">
          <w:rPr>
            <w:rFonts w:ascii="Lato" w:eastAsia="Times New Roman" w:hAnsi="Lato" w:cs="Times New Roman"/>
            <w:b/>
            <w:bCs/>
            <w:color w:val="767676"/>
            <w:sz w:val="29"/>
            <w:szCs w:val="29"/>
            <w:lang w:eastAsia="es-CO"/>
          </w:rPr>
          <w:t>(</w:t>
        </w:r>
        <w:proofErr w:type="spellStart"/>
        <w:r w:rsidRPr="001C26C7">
          <w:rPr>
            <w:rFonts w:ascii="Lato" w:eastAsia="Times New Roman" w:hAnsi="Lato" w:cs="Times New Roman"/>
            <w:b/>
            <w:bCs/>
            <w:color w:val="767676"/>
            <w:sz w:val="29"/>
            <w:szCs w:val="29"/>
            <w:lang w:eastAsia="es-CO"/>
          </w:rPr>
          <w:t>String</w:t>
        </w:r>
        <w:proofErr w:type="spellEnd"/>
        <w:r w:rsidRPr="001C26C7">
          <w:rPr>
            <w:rFonts w:ascii="Lato" w:eastAsia="Times New Roman" w:hAnsi="Lato" w:cs="Times New Roman"/>
            <w:b/>
            <w:bCs/>
            <w:color w:val="767676"/>
            <w:sz w:val="29"/>
            <w:szCs w:val="29"/>
            <w:lang w:eastAsia="es-CO"/>
          </w:rPr>
          <w:t xml:space="preserve"> color)</w:t>
        </w:r>
        <w:r w:rsidRPr="001C26C7">
          <w:rPr>
            <w:rFonts w:ascii="Lato" w:eastAsia="Times New Roman" w:hAnsi="Lato" w:cs="Times New Roman"/>
            <w:color w:val="767676"/>
            <w:sz w:val="29"/>
            <w:szCs w:val="29"/>
            <w:lang w:eastAsia="es-CO"/>
          </w:rPr>
          <w:t xml:space="preserve">: comprueba que el color es correcto, sino lo es usa el color por defecto. Se invocara al crear el objeto y no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visible.</w:t>
        </w:r>
      </w:ins>
    </w:p>
    <w:p w14:paraId="7CC12223" w14:textId="77777777" w:rsidR="001C26C7" w:rsidRPr="001C26C7" w:rsidRDefault="001C26C7" w:rsidP="001C26C7">
      <w:pPr>
        <w:numPr>
          <w:ilvl w:val="1"/>
          <w:numId w:val="9"/>
        </w:numPr>
        <w:spacing w:line="240" w:lineRule="auto"/>
        <w:ind w:left="960"/>
        <w:rPr>
          <w:ins w:id="107" w:author="Unknown"/>
          <w:rFonts w:ascii="Lato" w:eastAsia="Times New Roman" w:hAnsi="Lato" w:cs="Times New Roman"/>
          <w:color w:val="767676"/>
          <w:sz w:val="29"/>
          <w:szCs w:val="29"/>
          <w:lang w:eastAsia="es-CO"/>
        </w:rPr>
      </w:pPr>
      <w:proofErr w:type="spellStart"/>
      <w:ins w:id="108" w:author="Unknown">
        <w:r w:rsidRPr="001C26C7">
          <w:rPr>
            <w:rFonts w:ascii="Lato" w:eastAsia="Times New Roman" w:hAnsi="Lato" w:cs="Times New Roman"/>
            <w:b/>
            <w:bCs/>
            <w:color w:val="767676"/>
            <w:sz w:val="29"/>
            <w:szCs w:val="29"/>
            <w:lang w:eastAsia="es-CO"/>
          </w:rPr>
          <w:lastRenderedPageBreak/>
          <w:t>precioFinal</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según el consumo energético, aumentara su precio, y según su tamaño, también. Esta es la lista de precios:</w:t>
        </w:r>
      </w:ins>
    </w:p>
    <w:tbl>
      <w:tblPr>
        <w:tblW w:w="18555"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8833"/>
        <w:gridCol w:w="9722"/>
      </w:tblGrid>
      <w:tr w:rsidR="001C26C7" w:rsidRPr="001C26C7" w14:paraId="749338CF" w14:textId="77777777" w:rsidTr="001C26C7">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18478AD5" w14:textId="77777777" w:rsidR="001C26C7" w:rsidRPr="001C26C7" w:rsidRDefault="001C26C7" w:rsidP="001C26C7">
            <w:pPr>
              <w:spacing w:before="150" w:after="225" w:line="240" w:lineRule="auto"/>
              <w:rPr>
                <w:rFonts w:ascii="Times New Roman" w:eastAsia="Times New Roman" w:hAnsi="Times New Roman" w:cs="Times New Roman"/>
                <w:b/>
                <w:bCs/>
                <w:caps/>
                <w:sz w:val="16"/>
                <w:szCs w:val="16"/>
                <w:lang w:eastAsia="es-CO"/>
              </w:rPr>
            </w:pPr>
            <w:r w:rsidRPr="001C26C7">
              <w:rPr>
                <w:rFonts w:ascii="Times New Roman" w:eastAsia="Times New Roman" w:hAnsi="Times New Roman" w:cs="Times New Roman"/>
                <w:b/>
                <w:bCs/>
                <w:caps/>
                <w:sz w:val="16"/>
                <w:szCs w:val="16"/>
                <w:lang w:eastAsia="es-CO"/>
              </w:rPr>
              <w:t>LETRA</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0BA5D96F" w14:textId="77777777" w:rsidR="001C26C7" w:rsidRPr="001C26C7" w:rsidRDefault="001C26C7" w:rsidP="001C26C7">
            <w:pPr>
              <w:spacing w:before="150" w:after="225" w:line="240" w:lineRule="auto"/>
              <w:rPr>
                <w:rFonts w:ascii="Times New Roman" w:eastAsia="Times New Roman" w:hAnsi="Times New Roman" w:cs="Times New Roman"/>
                <w:b/>
                <w:bCs/>
                <w:caps/>
                <w:sz w:val="16"/>
                <w:szCs w:val="16"/>
                <w:lang w:eastAsia="es-CO"/>
              </w:rPr>
            </w:pPr>
            <w:r w:rsidRPr="001C26C7">
              <w:rPr>
                <w:rFonts w:ascii="Times New Roman" w:eastAsia="Times New Roman" w:hAnsi="Times New Roman" w:cs="Times New Roman"/>
                <w:b/>
                <w:bCs/>
                <w:caps/>
                <w:sz w:val="16"/>
                <w:szCs w:val="16"/>
                <w:lang w:eastAsia="es-CO"/>
              </w:rPr>
              <w:t>PRECIO</w:t>
            </w:r>
          </w:p>
        </w:tc>
      </w:tr>
      <w:tr w:rsidR="001C26C7" w:rsidRPr="001C26C7" w14:paraId="6235AF64" w14:textId="77777777" w:rsidTr="001C26C7">
        <w:trPr>
          <w:tblCellSpacing w:w="15" w:type="dxa"/>
        </w:trPr>
        <w:tc>
          <w:tcPr>
            <w:tcW w:w="0" w:type="auto"/>
            <w:shd w:val="clear" w:color="auto" w:fill="FFFFFF"/>
            <w:tcMar>
              <w:top w:w="60" w:type="dxa"/>
              <w:left w:w="60" w:type="dxa"/>
              <w:bottom w:w="60" w:type="dxa"/>
              <w:right w:w="60" w:type="dxa"/>
            </w:tcMar>
            <w:hideMark/>
          </w:tcPr>
          <w:p w14:paraId="4EF753F6"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A</w:t>
            </w:r>
          </w:p>
        </w:tc>
        <w:tc>
          <w:tcPr>
            <w:tcW w:w="0" w:type="auto"/>
            <w:shd w:val="clear" w:color="auto" w:fill="FFFFFF"/>
            <w:tcMar>
              <w:top w:w="60" w:type="dxa"/>
              <w:left w:w="60" w:type="dxa"/>
              <w:bottom w:w="60" w:type="dxa"/>
              <w:right w:w="60" w:type="dxa"/>
            </w:tcMar>
            <w:hideMark/>
          </w:tcPr>
          <w:p w14:paraId="015CDA77"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100 €</w:t>
            </w:r>
          </w:p>
        </w:tc>
      </w:tr>
      <w:tr w:rsidR="001C26C7" w:rsidRPr="001C26C7" w14:paraId="29FAC6BB" w14:textId="77777777" w:rsidTr="001C26C7">
        <w:trPr>
          <w:tblCellSpacing w:w="15" w:type="dxa"/>
        </w:trPr>
        <w:tc>
          <w:tcPr>
            <w:tcW w:w="0" w:type="auto"/>
            <w:shd w:val="clear" w:color="auto" w:fill="F0F0F6"/>
            <w:tcMar>
              <w:top w:w="60" w:type="dxa"/>
              <w:left w:w="60" w:type="dxa"/>
              <w:bottom w:w="60" w:type="dxa"/>
              <w:right w:w="60" w:type="dxa"/>
            </w:tcMar>
            <w:hideMark/>
          </w:tcPr>
          <w:p w14:paraId="409676F5"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B</w:t>
            </w:r>
          </w:p>
        </w:tc>
        <w:tc>
          <w:tcPr>
            <w:tcW w:w="0" w:type="auto"/>
            <w:tcBorders>
              <w:right w:val="nil"/>
            </w:tcBorders>
            <w:shd w:val="clear" w:color="auto" w:fill="F0F0F6"/>
            <w:tcMar>
              <w:top w:w="60" w:type="dxa"/>
              <w:left w:w="60" w:type="dxa"/>
              <w:bottom w:w="60" w:type="dxa"/>
              <w:right w:w="60" w:type="dxa"/>
            </w:tcMar>
            <w:hideMark/>
          </w:tcPr>
          <w:p w14:paraId="675E5BF5"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80 €</w:t>
            </w:r>
          </w:p>
        </w:tc>
      </w:tr>
      <w:tr w:rsidR="001C26C7" w:rsidRPr="001C26C7" w14:paraId="03B1B40F" w14:textId="77777777" w:rsidTr="001C26C7">
        <w:trPr>
          <w:tblCellSpacing w:w="15" w:type="dxa"/>
        </w:trPr>
        <w:tc>
          <w:tcPr>
            <w:tcW w:w="0" w:type="auto"/>
            <w:shd w:val="clear" w:color="auto" w:fill="FFFFFF"/>
            <w:tcMar>
              <w:top w:w="60" w:type="dxa"/>
              <w:left w:w="60" w:type="dxa"/>
              <w:bottom w:w="60" w:type="dxa"/>
              <w:right w:w="60" w:type="dxa"/>
            </w:tcMar>
            <w:hideMark/>
          </w:tcPr>
          <w:p w14:paraId="14A6D006"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C</w:t>
            </w:r>
          </w:p>
        </w:tc>
        <w:tc>
          <w:tcPr>
            <w:tcW w:w="0" w:type="auto"/>
            <w:shd w:val="clear" w:color="auto" w:fill="FFFFFF"/>
            <w:tcMar>
              <w:top w:w="60" w:type="dxa"/>
              <w:left w:w="60" w:type="dxa"/>
              <w:bottom w:w="60" w:type="dxa"/>
              <w:right w:w="60" w:type="dxa"/>
            </w:tcMar>
            <w:hideMark/>
          </w:tcPr>
          <w:p w14:paraId="5E8732B8"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60 €</w:t>
            </w:r>
          </w:p>
        </w:tc>
      </w:tr>
      <w:tr w:rsidR="001C26C7" w:rsidRPr="001C26C7" w14:paraId="1975B481" w14:textId="77777777" w:rsidTr="001C26C7">
        <w:trPr>
          <w:tblCellSpacing w:w="15" w:type="dxa"/>
        </w:trPr>
        <w:tc>
          <w:tcPr>
            <w:tcW w:w="0" w:type="auto"/>
            <w:shd w:val="clear" w:color="auto" w:fill="F0F0F6"/>
            <w:tcMar>
              <w:top w:w="60" w:type="dxa"/>
              <w:left w:w="60" w:type="dxa"/>
              <w:bottom w:w="60" w:type="dxa"/>
              <w:right w:w="60" w:type="dxa"/>
            </w:tcMar>
            <w:hideMark/>
          </w:tcPr>
          <w:p w14:paraId="5355568D"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D</w:t>
            </w:r>
          </w:p>
        </w:tc>
        <w:tc>
          <w:tcPr>
            <w:tcW w:w="0" w:type="auto"/>
            <w:tcBorders>
              <w:right w:val="nil"/>
            </w:tcBorders>
            <w:shd w:val="clear" w:color="auto" w:fill="F0F0F6"/>
            <w:tcMar>
              <w:top w:w="60" w:type="dxa"/>
              <w:left w:w="60" w:type="dxa"/>
              <w:bottom w:w="60" w:type="dxa"/>
              <w:right w:w="60" w:type="dxa"/>
            </w:tcMar>
            <w:hideMark/>
          </w:tcPr>
          <w:p w14:paraId="0BE6346B"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50 €</w:t>
            </w:r>
          </w:p>
        </w:tc>
      </w:tr>
      <w:tr w:rsidR="001C26C7" w:rsidRPr="001C26C7" w14:paraId="074A2BE3" w14:textId="77777777" w:rsidTr="001C26C7">
        <w:trPr>
          <w:tblCellSpacing w:w="15" w:type="dxa"/>
        </w:trPr>
        <w:tc>
          <w:tcPr>
            <w:tcW w:w="0" w:type="auto"/>
            <w:shd w:val="clear" w:color="auto" w:fill="FFFFFF"/>
            <w:tcMar>
              <w:top w:w="60" w:type="dxa"/>
              <w:left w:w="60" w:type="dxa"/>
              <w:bottom w:w="60" w:type="dxa"/>
              <w:right w:w="60" w:type="dxa"/>
            </w:tcMar>
            <w:hideMark/>
          </w:tcPr>
          <w:p w14:paraId="539A8537"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E</w:t>
            </w:r>
          </w:p>
        </w:tc>
        <w:tc>
          <w:tcPr>
            <w:tcW w:w="0" w:type="auto"/>
            <w:shd w:val="clear" w:color="auto" w:fill="FFFFFF"/>
            <w:tcMar>
              <w:top w:w="60" w:type="dxa"/>
              <w:left w:w="60" w:type="dxa"/>
              <w:bottom w:w="60" w:type="dxa"/>
              <w:right w:w="60" w:type="dxa"/>
            </w:tcMar>
            <w:hideMark/>
          </w:tcPr>
          <w:p w14:paraId="69F56C57"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30 €</w:t>
            </w:r>
          </w:p>
        </w:tc>
      </w:tr>
      <w:tr w:rsidR="001C26C7" w:rsidRPr="001C26C7" w14:paraId="49A2EA7C" w14:textId="77777777" w:rsidTr="001C26C7">
        <w:trPr>
          <w:tblCellSpacing w:w="15" w:type="dxa"/>
        </w:trPr>
        <w:tc>
          <w:tcPr>
            <w:tcW w:w="0" w:type="auto"/>
            <w:tcBorders>
              <w:bottom w:val="nil"/>
            </w:tcBorders>
            <w:shd w:val="clear" w:color="auto" w:fill="F0F0F6"/>
            <w:tcMar>
              <w:top w:w="60" w:type="dxa"/>
              <w:left w:w="60" w:type="dxa"/>
              <w:bottom w:w="60" w:type="dxa"/>
              <w:right w:w="60" w:type="dxa"/>
            </w:tcMar>
            <w:hideMark/>
          </w:tcPr>
          <w:p w14:paraId="4382549E"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F</w:t>
            </w:r>
          </w:p>
        </w:tc>
        <w:tc>
          <w:tcPr>
            <w:tcW w:w="0" w:type="auto"/>
            <w:tcBorders>
              <w:bottom w:val="nil"/>
              <w:right w:val="nil"/>
            </w:tcBorders>
            <w:shd w:val="clear" w:color="auto" w:fill="F0F0F6"/>
            <w:tcMar>
              <w:top w:w="60" w:type="dxa"/>
              <w:left w:w="60" w:type="dxa"/>
              <w:bottom w:w="60" w:type="dxa"/>
              <w:right w:w="60" w:type="dxa"/>
            </w:tcMar>
            <w:hideMark/>
          </w:tcPr>
          <w:p w14:paraId="79F5113A"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10 €</w:t>
            </w:r>
          </w:p>
        </w:tc>
      </w:tr>
    </w:tbl>
    <w:p w14:paraId="0A0A802D" w14:textId="77777777" w:rsidR="001C26C7" w:rsidRPr="001C26C7" w:rsidRDefault="001C26C7" w:rsidP="001C26C7">
      <w:pPr>
        <w:spacing w:line="240" w:lineRule="auto"/>
        <w:rPr>
          <w:ins w:id="109" w:author="Unknown"/>
          <w:rFonts w:ascii="Lato" w:eastAsia="Times New Roman" w:hAnsi="Lato" w:cs="Times New Roman"/>
          <w:vanish/>
          <w:color w:val="767676"/>
          <w:sz w:val="29"/>
          <w:szCs w:val="29"/>
          <w:lang w:eastAsia="es-CO"/>
        </w:rPr>
      </w:pPr>
    </w:p>
    <w:tbl>
      <w:tblPr>
        <w:tblW w:w="18555" w:type="dxa"/>
        <w:tblCellSpacing w:w="15" w:type="dxa"/>
        <w:tblInd w:w="-1656" w:type="dxa"/>
        <w:shd w:val="clear" w:color="auto" w:fill="CDCDCD"/>
        <w:tblCellMar>
          <w:top w:w="15" w:type="dxa"/>
          <w:left w:w="15" w:type="dxa"/>
          <w:bottom w:w="15" w:type="dxa"/>
          <w:right w:w="15" w:type="dxa"/>
        </w:tblCellMar>
        <w:tblLook w:val="04A0" w:firstRow="1" w:lastRow="0" w:firstColumn="1" w:lastColumn="0" w:noHBand="0" w:noVBand="1"/>
      </w:tblPr>
      <w:tblGrid>
        <w:gridCol w:w="11341"/>
        <w:gridCol w:w="7214"/>
      </w:tblGrid>
      <w:tr w:rsidR="001C26C7" w:rsidRPr="001C26C7" w14:paraId="007BB167" w14:textId="77777777" w:rsidTr="006809B4">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4FE3EBC1" w14:textId="77777777" w:rsidR="001C26C7" w:rsidRPr="001C26C7" w:rsidRDefault="001C26C7" w:rsidP="001C26C7">
            <w:pPr>
              <w:spacing w:before="150" w:after="225" w:line="240" w:lineRule="auto"/>
              <w:rPr>
                <w:rFonts w:ascii="Times New Roman" w:eastAsia="Times New Roman" w:hAnsi="Times New Roman" w:cs="Times New Roman"/>
                <w:b/>
                <w:bCs/>
                <w:caps/>
                <w:sz w:val="16"/>
                <w:szCs w:val="16"/>
                <w:lang w:eastAsia="es-CO"/>
              </w:rPr>
            </w:pPr>
            <w:r w:rsidRPr="001C26C7">
              <w:rPr>
                <w:rFonts w:ascii="Times New Roman" w:eastAsia="Times New Roman" w:hAnsi="Times New Roman" w:cs="Times New Roman"/>
                <w:b/>
                <w:bCs/>
                <w:caps/>
                <w:sz w:val="16"/>
                <w:szCs w:val="16"/>
                <w:lang w:eastAsia="es-CO"/>
              </w:rPr>
              <w:t>TAMAÑO</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14:paraId="75D827CC" w14:textId="77777777" w:rsidR="001C26C7" w:rsidRPr="001C26C7" w:rsidRDefault="001C26C7" w:rsidP="001C26C7">
            <w:pPr>
              <w:spacing w:before="150" w:after="225" w:line="240" w:lineRule="auto"/>
              <w:rPr>
                <w:rFonts w:ascii="Times New Roman" w:eastAsia="Times New Roman" w:hAnsi="Times New Roman" w:cs="Times New Roman"/>
                <w:b/>
                <w:bCs/>
                <w:caps/>
                <w:sz w:val="16"/>
                <w:szCs w:val="16"/>
                <w:lang w:eastAsia="es-CO"/>
              </w:rPr>
            </w:pPr>
            <w:r w:rsidRPr="001C26C7">
              <w:rPr>
                <w:rFonts w:ascii="Times New Roman" w:eastAsia="Times New Roman" w:hAnsi="Times New Roman" w:cs="Times New Roman"/>
                <w:b/>
                <w:bCs/>
                <w:caps/>
                <w:sz w:val="16"/>
                <w:szCs w:val="16"/>
                <w:lang w:eastAsia="es-CO"/>
              </w:rPr>
              <w:t>PRECIO</w:t>
            </w:r>
          </w:p>
        </w:tc>
      </w:tr>
      <w:tr w:rsidR="001C26C7" w:rsidRPr="001C26C7" w14:paraId="4108A96D" w14:textId="77777777" w:rsidTr="006809B4">
        <w:trPr>
          <w:tblCellSpacing w:w="15" w:type="dxa"/>
        </w:trPr>
        <w:tc>
          <w:tcPr>
            <w:tcW w:w="0" w:type="auto"/>
            <w:shd w:val="clear" w:color="auto" w:fill="FFFFFF"/>
            <w:tcMar>
              <w:top w:w="60" w:type="dxa"/>
              <w:left w:w="60" w:type="dxa"/>
              <w:bottom w:w="60" w:type="dxa"/>
              <w:right w:w="60" w:type="dxa"/>
            </w:tcMar>
            <w:hideMark/>
          </w:tcPr>
          <w:p w14:paraId="24516C4D"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Entre 0 y 19 kg</w:t>
            </w:r>
          </w:p>
        </w:tc>
        <w:tc>
          <w:tcPr>
            <w:tcW w:w="0" w:type="auto"/>
            <w:shd w:val="clear" w:color="auto" w:fill="FFFFFF"/>
            <w:tcMar>
              <w:top w:w="60" w:type="dxa"/>
              <w:left w:w="60" w:type="dxa"/>
              <w:bottom w:w="60" w:type="dxa"/>
              <w:right w:w="60" w:type="dxa"/>
            </w:tcMar>
            <w:hideMark/>
          </w:tcPr>
          <w:p w14:paraId="62B47C12"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10 €</w:t>
            </w:r>
          </w:p>
        </w:tc>
      </w:tr>
      <w:tr w:rsidR="001C26C7" w:rsidRPr="001C26C7" w14:paraId="5BCB7891" w14:textId="77777777" w:rsidTr="006809B4">
        <w:trPr>
          <w:tblCellSpacing w:w="15" w:type="dxa"/>
        </w:trPr>
        <w:tc>
          <w:tcPr>
            <w:tcW w:w="0" w:type="auto"/>
            <w:shd w:val="clear" w:color="auto" w:fill="F0F0F6"/>
            <w:tcMar>
              <w:top w:w="60" w:type="dxa"/>
              <w:left w:w="60" w:type="dxa"/>
              <w:bottom w:w="60" w:type="dxa"/>
              <w:right w:w="60" w:type="dxa"/>
            </w:tcMar>
            <w:hideMark/>
          </w:tcPr>
          <w:p w14:paraId="04588588"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Entre 20 y 49 kg</w:t>
            </w:r>
          </w:p>
        </w:tc>
        <w:tc>
          <w:tcPr>
            <w:tcW w:w="0" w:type="auto"/>
            <w:tcBorders>
              <w:right w:val="nil"/>
            </w:tcBorders>
            <w:shd w:val="clear" w:color="auto" w:fill="F0F0F6"/>
            <w:tcMar>
              <w:top w:w="60" w:type="dxa"/>
              <w:left w:w="60" w:type="dxa"/>
              <w:bottom w:w="60" w:type="dxa"/>
              <w:right w:w="60" w:type="dxa"/>
            </w:tcMar>
            <w:hideMark/>
          </w:tcPr>
          <w:p w14:paraId="53075818"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50 €</w:t>
            </w:r>
          </w:p>
        </w:tc>
      </w:tr>
      <w:tr w:rsidR="001C26C7" w:rsidRPr="001C26C7" w14:paraId="7D019E4F" w14:textId="77777777" w:rsidTr="006809B4">
        <w:trPr>
          <w:tblCellSpacing w:w="15" w:type="dxa"/>
        </w:trPr>
        <w:tc>
          <w:tcPr>
            <w:tcW w:w="0" w:type="auto"/>
            <w:shd w:val="clear" w:color="auto" w:fill="FFFFFF"/>
            <w:tcMar>
              <w:top w:w="60" w:type="dxa"/>
              <w:left w:w="60" w:type="dxa"/>
              <w:bottom w:w="60" w:type="dxa"/>
              <w:right w:w="60" w:type="dxa"/>
            </w:tcMar>
            <w:hideMark/>
          </w:tcPr>
          <w:p w14:paraId="27DD4970"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Entre 50 y 79 kg</w:t>
            </w:r>
          </w:p>
        </w:tc>
        <w:tc>
          <w:tcPr>
            <w:tcW w:w="0" w:type="auto"/>
            <w:shd w:val="clear" w:color="auto" w:fill="FFFFFF"/>
            <w:tcMar>
              <w:top w:w="60" w:type="dxa"/>
              <w:left w:w="60" w:type="dxa"/>
              <w:bottom w:w="60" w:type="dxa"/>
              <w:right w:w="60" w:type="dxa"/>
            </w:tcMar>
            <w:hideMark/>
          </w:tcPr>
          <w:p w14:paraId="6F5723B4"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80 €</w:t>
            </w:r>
          </w:p>
        </w:tc>
      </w:tr>
      <w:tr w:rsidR="001C26C7" w:rsidRPr="001C26C7" w14:paraId="100146DC" w14:textId="77777777" w:rsidTr="006809B4">
        <w:trPr>
          <w:tblCellSpacing w:w="15" w:type="dxa"/>
        </w:trPr>
        <w:tc>
          <w:tcPr>
            <w:tcW w:w="0" w:type="auto"/>
            <w:tcBorders>
              <w:bottom w:val="nil"/>
            </w:tcBorders>
            <w:shd w:val="clear" w:color="auto" w:fill="F0F0F6"/>
            <w:tcMar>
              <w:top w:w="60" w:type="dxa"/>
              <w:left w:w="60" w:type="dxa"/>
              <w:bottom w:w="60" w:type="dxa"/>
              <w:right w:w="60" w:type="dxa"/>
            </w:tcMar>
            <w:hideMark/>
          </w:tcPr>
          <w:p w14:paraId="42232885"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Mayor que 80 kg</w:t>
            </w:r>
          </w:p>
        </w:tc>
        <w:tc>
          <w:tcPr>
            <w:tcW w:w="0" w:type="auto"/>
            <w:tcBorders>
              <w:bottom w:val="nil"/>
              <w:right w:val="nil"/>
            </w:tcBorders>
            <w:shd w:val="clear" w:color="auto" w:fill="F0F0F6"/>
            <w:tcMar>
              <w:top w:w="60" w:type="dxa"/>
              <w:left w:w="60" w:type="dxa"/>
              <w:bottom w:w="60" w:type="dxa"/>
              <w:right w:w="60" w:type="dxa"/>
            </w:tcMar>
            <w:hideMark/>
          </w:tcPr>
          <w:p w14:paraId="59D65ED7" w14:textId="77777777" w:rsidR="001C26C7" w:rsidRPr="001C26C7" w:rsidRDefault="001C26C7" w:rsidP="001C26C7">
            <w:pPr>
              <w:spacing w:before="150" w:after="225" w:line="240" w:lineRule="auto"/>
              <w:rPr>
                <w:rFonts w:ascii="Times New Roman" w:eastAsia="Times New Roman" w:hAnsi="Times New Roman" w:cs="Times New Roman"/>
                <w:color w:val="3D3D3D"/>
                <w:sz w:val="16"/>
                <w:szCs w:val="16"/>
                <w:lang w:eastAsia="es-CO"/>
              </w:rPr>
            </w:pPr>
            <w:r w:rsidRPr="001C26C7">
              <w:rPr>
                <w:rFonts w:ascii="Times New Roman" w:eastAsia="Times New Roman" w:hAnsi="Times New Roman" w:cs="Times New Roman"/>
                <w:color w:val="3D3D3D"/>
                <w:sz w:val="16"/>
                <w:szCs w:val="16"/>
                <w:lang w:eastAsia="es-CO"/>
              </w:rPr>
              <w:t>100 €</w:t>
            </w:r>
          </w:p>
        </w:tc>
      </w:tr>
    </w:tbl>
    <w:p w14:paraId="1C0816DA" w14:textId="77777777" w:rsidR="001C26C7" w:rsidRPr="001C26C7" w:rsidRDefault="001C26C7" w:rsidP="001C26C7">
      <w:pPr>
        <w:spacing w:after="0" w:line="240" w:lineRule="auto"/>
        <w:rPr>
          <w:ins w:id="110" w:author="Unknown"/>
          <w:rFonts w:ascii="Lato" w:eastAsia="Times New Roman" w:hAnsi="Lato" w:cs="Times New Roman"/>
          <w:color w:val="767676"/>
          <w:sz w:val="29"/>
          <w:szCs w:val="29"/>
          <w:lang w:eastAsia="es-CO"/>
        </w:rPr>
      </w:pPr>
      <w:ins w:id="111" w:author="Unknown">
        <w:r w:rsidRPr="001C26C7">
          <w:rPr>
            <w:rFonts w:ascii="Lato" w:eastAsia="Times New Roman" w:hAnsi="Lato" w:cs="Times New Roman"/>
            <w:color w:val="767676"/>
            <w:sz w:val="29"/>
            <w:szCs w:val="29"/>
            <w:lang w:eastAsia="es-CO"/>
          </w:rPr>
          <w:t>Crearemos una subclase llamada </w:t>
        </w:r>
        <w:r w:rsidRPr="001C26C7">
          <w:rPr>
            <w:rFonts w:ascii="Lato" w:eastAsia="Times New Roman" w:hAnsi="Lato" w:cs="Times New Roman"/>
            <w:b/>
            <w:bCs/>
            <w:color w:val="767676"/>
            <w:sz w:val="29"/>
            <w:szCs w:val="29"/>
            <w:lang w:eastAsia="es-CO"/>
          </w:rPr>
          <w:t>Lavadora</w:t>
        </w:r>
        <w:r w:rsidRPr="001C26C7">
          <w:rPr>
            <w:rFonts w:ascii="Lato" w:eastAsia="Times New Roman" w:hAnsi="Lato" w:cs="Times New Roman"/>
            <w:color w:val="767676"/>
            <w:sz w:val="29"/>
            <w:szCs w:val="29"/>
            <w:lang w:eastAsia="es-CO"/>
          </w:rPr>
          <w:t> con las siguientes características:</w:t>
        </w:r>
      </w:ins>
    </w:p>
    <w:p w14:paraId="7D61741F" w14:textId="77777777" w:rsidR="001C26C7" w:rsidRPr="001C26C7" w:rsidRDefault="001C26C7" w:rsidP="001C26C7">
      <w:pPr>
        <w:numPr>
          <w:ilvl w:val="0"/>
          <w:numId w:val="10"/>
        </w:numPr>
        <w:spacing w:before="100" w:beforeAutospacing="1" w:after="240" w:line="240" w:lineRule="auto"/>
        <w:rPr>
          <w:ins w:id="112" w:author="Unknown"/>
          <w:rFonts w:ascii="Lato" w:eastAsia="Times New Roman" w:hAnsi="Lato" w:cs="Times New Roman"/>
          <w:color w:val="767676"/>
          <w:sz w:val="29"/>
          <w:szCs w:val="29"/>
          <w:lang w:eastAsia="es-CO"/>
        </w:rPr>
      </w:pPr>
      <w:ins w:id="113" w:author="Unknown">
        <w:r w:rsidRPr="001C26C7">
          <w:rPr>
            <w:rFonts w:ascii="Lato" w:eastAsia="Times New Roman" w:hAnsi="Lato" w:cs="Times New Roman"/>
            <w:color w:val="767676"/>
            <w:sz w:val="29"/>
            <w:szCs w:val="29"/>
            <w:lang w:eastAsia="es-CO"/>
          </w:rPr>
          <w:t>Su atributo es </w:t>
        </w:r>
        <w:r w:rsidRPr="001C26C7">
          <w:rPr>
            <w:rFonts w:ascii="Lato" w:eastAsia="Times New Roman" w:hAnsi="Lato" w:cs="Times New Roman"/>
            <w:b/>
            <w:bCs/>
            <w:color w:val="767676"/>
            <w:sz w:val="29"/>
            <w:szCs w:val="29"/>
            <w:lang w:eastAsia="es-CO"/>
          </w:rPr>
          <w:t>carga</w:t>
        </w:r>
        <w:r w:rsidRPr="001C26C7">
          <w:rPr>
            <w:rFonts w:ascii="Lato" w:eastAsia="Times New Roman" w:hAnsi="Lato" w:cs="Times New Roman"/>
            <w:color w:val="767676"/>
            <w:sz w:val="29"/>
            <w:szCs w:val="29"/>
            <w:lang w:eastAsia="es-CO"/>
          </w:rPr>
          <w:t xml:space="preserve">, </w:t>
        </w:r>
        <w:proofErr w:type="spellStart"/>
        <w:r w:rsidRPr="001C26C7">
          <w:rPr>
            <w:rFonts w:ascii="Lato" w:eastAsia="Times New Roman" w:hAnsi="Lato" w:cs="Times New Roman"/>
            <w:color w:val="767676"/>
            <w:sz w:val="29"/>
            <w:szCs w:val="29"/>
            <w:lang w:eastAsia="es-CO"/>
          </w:rPr>
          <w:t>ademas</w:t>
        </w:r>
        <w:proofErr w:type="spellEnd"/>
        <w:r w:rsidRPr="001C26C7">
          <w:rPr>
            <w:rFonts w:ascii="Lato" w:eastAsia="Times New Roman" w:hAnsi="Lato" w:cs="Times New Roman"/>
            <w:color w:val="767676"/>
            <w:sz w:val="29"/>
            <w:szCs w:val="29"/>
            <w:lang w:eastAsia="es-CO"/>
          </w:rPr>
          <w:t xml:space="preserve"> de los atributos heredados.</w:t>
        </w:r>
      </w:ins>
    </w:p>
    <w:p w14:paraId="1EB0BBAE" w14:textId="77777777" w:rsidR="001C26C7" w:rsidRPr="001C26C7" w:rsidRDefault="001C26C7" w:rsidP="001C26C7">
      <w:pPr>
        <w:numPr>
          <w:ilvl w:val="0"/>
          <w:numId w:val="10"/>
        </w:numPr>
        <w:spacing w:before="100" w:beforeAutospacing="1" w:after="240" w:line="240" w:lineRule="auto"/>
        <w:rPr>
          <w:ins w:id="114" w:author="Unknown"/>
          <w:rFonts w:ascii="Lato" w:eastAsia="Times New Roman" w:hAnsi="Lato" w:cs="Times New Roman"/>
          <w:color w:val="767676"/>
          <w:sz w:val="29"/>
          <w:szCs w:val="29"/>
          <w:lang w:eastAsia="es-CO"/>
        </w:rPr>
      </w:pPr>
      <w:ins w:id="115" w:author="Unknown">
        <w:r w:rsidRPr="001C26C7">
          <w:rPr>
            <w:rFonts w:ascii="Lato" w:eastAsia="Times New Roman" w:hAnsi="Lato" w:cs="Times New Roman"/>
            <w:color w:val="767676"/>
            <w:sz w:val="29"/>
            <w:szCs w:val="29"/>
            <w:lang w:eastAsia="es-CO"/>
          </w:rPr>
          <w:t>Por defecto, la carga es de 5 kg. Usa una constante para ello.</w:t>
        </w:r>
      </w:ins>
    </w:p>
    <w:p w14:paraId="7D1CC3C5" w14:textId="77777777" w:rsidR="001C26C7" w:rsidRPr="001C26C7" w:rsidRDefault="001C26C7" w:rsidP="001C26C7">
      <w:pPr>
        <w:numPr>
          <w:ilvl w:val="0"/>
          <w:numId w:val="10"/>
        </w:numPr>
        <w:spacing w:after="0" w:line="240" w:lineRule="auto"/>
        <w:rPr>
          <w:ins w:id="116" w:author="Unknown"/>
          <w:rFonts w:ascii="Lato" w:eastAsia="Times New Roman" w:hAnsi="Lato" w:cs="Times New Roman"/>
          <w:color w:val="767676"/>
          <w:sz w:val="29"/>
          <w:szCs w:val="29"/>
          <w:lang w:eastAsia="es-CO"/>
        </w:rPr>
      </w:pPr>
      <w:ins w:id="117" w:author="Unknown">
        <w:r w:rsidRPr="001C26C7">
          <w:rPr>
            <w:rFonts w:ascii="Lato" w:eastAsia="Times New Roman" w:hAnsi="Lato" w:cs="Times New Roman"/>
            <w:color w:val="767676"/>
            <w:sz w:val="29"/>
            <w:szCs w:val="29"/>
            <w:lang w:eastAsia="es-CO"/>
          </w:rPr>
          <w:t>Los constructores que se implementaran serán:</w:t>
        </w:r>
      </w:ins>
    </w:p>
    <w:p w14:paraId="538F5A4C" w14:textId="77777777" w:rsidR="001C26C7" w:rsidRPr="001C26C7" w:rsidRDefault="001C26C7" w:rsidP="001C26C7">
      <w:pPr>
        <w:numPr>
          <w:ilvl w:val="1"/>
          <w:numId w:val="10"/>
        </w:numPr>
        <w:spacing w:before="100" w:beforeAutospacing="1" w:after="240" w:line="240" w:lineRule="auto"/>
        <w:ind w:left="960"/>
        <w:rPr>
          <w:ins w:id="118" w:author="Unknown"/>
          <w:rFonts w:ascii="Lato" w:eastAsia="Times New Roman" w:hAnsi="Lato" w:cs="Times New Roman"/>
          <w:color w:val="767676"/>
          <w:sz w:val="29"/>
          <w:szCs w:val="29"/>
          <w:lang w:eastAsia="es-CO"/>
        </w:rPr>
      </w:pPr>
      <w:ins w:id="119" w:author="Unknown">
        <w:r w:rsidRPr="001C26C7">
          <w:rPr>
            <w:rFonts w:ascii="Lato" w:eastAsia="Times New Roman" w:hAnsi="Lato" w:cs="Times New Roman"/>
            <w:color w:val="767676"/>
            <w:sz w:val="29"/>
            <w:szCs w:val="29"/>
            <w:lang w:eastAsia="es-CO"/>
          </w:rPr>
          <w:t>Un constructor por defecto.</w:t>
        </w:r>
      </w:ins>
    </w:p>
    <w:p w14:paraId="3D87E7A8" w14:textId="77777777" w:rsidR="001C26C7" w:rsidRPr="001C26C7" w:rsidRDefault="001C26C7" w:rsidP="001C26C7">
      <w:pPr>
        <w:numPr>
          <w:ilvl w:val="1"/>
          <w:numId w:val="10"/>
        </w:numPr>
        <w:spacing w:before="100" w:beforeAutospacing="1" w:after="240" w:line="240" w:lineRule="auto"/>
        <w:ind w:left="960"/>
        <w:rPr>
          <w:ins w:id="120" w:author="Unknown"/>
          <w:rFonts w:ascii="Lato" w:eastAsia="Times New Roman" w:hAnsi="Lato" w:cs="Times New Roman"/>
          <w:color w:val="767676"/>
          <w:sz w:val="29"/>
          <w:szCs w:val="29"/>
          <w:lang w:eastAsia="es-CO"/>
        </w:rPr>
      </w:pPr>
      <w:ins w:id="121" w:author="Unknown">
        <w:r w:rsidRPr="001C26C7">
          <w:rPr>
            <w:rFonts w:ascii="Lato" w:eastAsia="Times New Roman" w:hAnsi="Lato" w:cs="Times New Roman"/>
            <w:color w:val="767676"/>
            <w:sz w:val="29"/>
            <w:szCs w:val="29"/>
            <w:lang w:eastAsia="es-CO"/>
          </w:rPr>
          <w:t>Un constructor con el precio y peso. El resto por defecto.</w:t>
        </w:r>
      </w:ins>
    </w:p>
    <w:p w14:paraId="21CEEDE7" w14:textId="77777777" w:rsidR="001C26C7" w:rsidRPr="001C26C7" w:rsidRDefault="001C26C7" w:rsidP="001C26C7">
      <w:pPr>
        <w:numPr>
          <w:ilvl w:val="1"/>
          <w:numId w:val="10"/>
        </w:numPr>
        <w:spacing w:after="0" w:line="240" w:lineRule="auto"/>
        <w:ind w:left="960"/>
        <w:rPr>
          <w:ins w:id="122" w:author="Unknown"/>
          <w:rFonts w:ascii="Lato" w:eastAsia="Times New Roman" w:hAnsi="Lato" w:cs="Times New Roman"/>
          <w:color w:val="767676"/>
          <w:sz w:val="29"/>
          <w:szCs w:val="29"/>
          <w:lang w:eastAsia="es-CO"/>
        </w:rPr>
      </w:pPr>
      <w:ins w:id="123" w:author="Unknown">
        <w:r w:rsidRPr="001C26C7">
          <w:rPr>
            <w:rFonts w:ascii="Lato" w:eastAsia="Times New Roman" w:hAnsi="Lato" w:cs="Times New Roman"/>
            <w:color w:val="767676"/>
            <w:sz w:val="29"/>
            <w:szCs w:val="29"/>
            <w:lang w:eastAsia="es-CO"/>
          </w:rPr>
          <w:lastRenderedPageBreak/>
          <w:t>Un constructor con la carga y el resto de atributos heredados. Recuerda que debes llamar al constructor de la clase padre.</w:t>
        </w:r>
      </w:ins>
    </w:p>
    <w:p w14:paraId="1A89708A" w14:textId="77777777" w:rsidR="001C26C7" w:rsidRPr="001C26C7" w:rsidRDefault="001C26C7" w:rsidP="001C26C7">
      <w:pPr>
        <w:numPr>
          <w:ilvl w:val="0"/>
          <w:numId w:val="11"/>
        </w:numPr>
        <w:spacing w:after="0" w:line="240" w:lineRule="auto"/>
        <w:rPr>
          <w:ins w:id="124" w:author="Unknown"/>
          <w:rFonts w:ascii="Lato" w:eastAsia="Times New Roman" w:hAnsi="Lato" w:cs="Times New Roman"/>
          <w:color w:val="767676"/>
          <w:sz w:val="29"/>
          <w:szCs w:val="29"/>
          <w:lang w:eastAsia="es-CO"/>
        </w:rPr>
      </w:pPr>
      <w:ins w:id="125" w:author="Unknown">
        <w:r w:rsidRPr="001C26C7">
          <w:rPr>
            <w:rFonts w:ascii="Lato" w:eastAsia="Times New Roman" w:hAnsi="Lato" w:cs="Times New Roman"/>
            <w:color w:val="767676"/>
            <w:sz w:val="29"/>
            <w:szCs w:val="29"/>
            <w:lang w:eastAsia="es-CO"/>
          </w:rPr>
          <w:t>Los métodos que se implementara serán:</w:t>
        </w:r>
      </w:ins>
    </w:p>
    <w:p w14:paraId="25AF2BC3" w14:textId="77777777" w:rsidR="001C26C7" w:rsidRPr="001C26C7" w:rsidRDefault="001C26C7" w:rsidP="001C26C7">
      <w:pPr>
        <w:numPr>
          <w:ilvl w:val="1"/>
          <w:numId w:val="11"/>
        </w:numPr>
        <w:spacing w:before="100" w:beforeAutospacing="1" w:after="240" w:line="240" w:lineRule="auto"/>
        <w:ind w:left="960"/>
        <w:rPr>
          <w:ins w:id="126" w:author="Unknown"/>
          <w:rFonts w:ascii="Lato" w:eastAsia="Times New Roman" w:hAnsi="Lato" w:cs="Times New Roman"/>
          <w:color w:val="767676"/>
          <w:sz w:val="29"/>
          <w:szCs w:val="29"/>
          <w:lang w:eastAsia="es-CO"/>
        </w:rPr>
      </w:pPr>
      <w:ins w:id="127" w:author="Unknown">
        <w:r w:rsidRPr="001C26C7">
          <w:rPr>
            <w:rFonts w:ascii="Lato" w:eastAsia="Times New Roman" w:hAnsi="Lato" w:cs="Times New Roman"/>
            <w:color w:val="767676"/>
            <w:sz w:val="29"/>
            <w:szCs w:val="29"/>
            <w:lang w:eastAsia="es-CO"/>
          </w:rPr>
          <w:t xml:space="preserve">Método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de carga.</w:t>
        </w:r>
      </w:ins>
    </w:p>
    <w:p w14:paraId="4C2E9235" w14:textId="77777777" w:rsidR="001C26C7" w:rsidRPr="001C26C7" w:rsidRDefault="001C26C7" w:rsidP="001C26C7">
      <w:pPr>
        <w:numPr>
          <w:ilvl w:val="1"/>
          <w:numId w:val="11"/>
        </w:numPr>
        <w:spacing w:after="0" w:line="240" w:lineRule="auto"/>
        <w:ind w:left="960"/>
        <w:rPr>
          <w:ins w:id="128" w:author="Unknown"/>
          <w:rFonts w:ascii="Lato" w:eastAsia="Times New Roman" w:hAnsi="Lato" w:cs="Times New Roman"/>
          <w:color w:val="767676"/>
          <w:sz w:val="29"/>
          <w:szCs w:val="29"/>
          <w:lang w:eastAsia="es-CO"/>
        </w:rPr>
      </w:pPr>
      <w:proofErr w:type="spellStart"/>
      <w:ins w:id="129" w:author="Unknown">
        <w:r w:rsidRPr="001C26C7">
          <w:rPr>
            <w:rFonts w:ascii="Lato" w:eastAsia="Times New Roman" w:hAnsi="Lato" w:cs="Times New Roman"/>
            <w:b/>
            <w:bCs/>
            <w:color w:val="767676"/>
            <w:sz w:val="29"/>
            <w:szCs w:val="29"/>
            <w:lang w:eastAsia="es-CO"/>
          </w:rPr>
          <w:t>precioFinal</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xml:space="preserve">:, si tiene una carga mayor de 30 kg, aumentara el precio 50 €, sino es así no se incrementara el precio. Llama al método padre y añade el código necesario. Recuerda que las condiciones que hemos visto en la clase </w:t>
        </w:r>
        <w:proofErr w:type="spellStart"/>
        <w:r w:rsidRPr="001C26C7">
          <w:rPr>
            <w:rFonts w:ascii="Lato" w:eastAsia="Times New Roman" w:hAnsi="Lato" w:cs="Times New Roman"/>
            <w:color w:val="767676"/>
            <w:sz w:val="29"/>
            <w:szCs w:val="29"/>
            <w:lang w:eastAsia="es-CO"/>
          </w:rPr>
          <w:t>Electrodomestico</w:t>
        </w:r>
        <w:proofErr w:type="spellEnd"/>
        <w:r w:rsidRPr="001C26C7">
          <w:rPr>
            <w:rFonts w:ascii="Lato" w:eastAsia="Times New Roman" w:hAnsi="Lato" w:cs="Times New Roman"/>
            <w:color w:val="767676"/>
            <w:sz w:val="29"/>
            <w:szCs w:val="29"/>
            <w:lang w:eastAsia="es-CO"/>
          </w:rPr>
          <w:t xml:space="preserve"> también deben afectar al precio.</w:t>
        </w:r>
      </w:ins>
    </w:p>
    <w:p w14:paraId="31ABE833" w14:textId="77777777" w:rsidR="001C26C7" w:rsidRPr="001C26C7" w:rsidRDefault="001C26C7" w:rsidP="001C26C7">
      <w:pPr>
        <w:spacing w:after="240" w:line="240" w:lineRule="auto"/>
        <w:rPr>
          <w:ins w:id="130" w:author="Unknown"/>
          <w:rFonts w:ascii="Lato" w:eastAsia="Times New Roman" w:hAnsi="Lato" w:cs="Times New Roman"/>
          <w:color w:val="767676"/>
          <w:sz w:val="29"/>
          <w:szCs w:val="29"/>
          <w:lang w:eastAsia="es-CO"/>
        </w:rPr>
      </w:pPr>
      <w:ins w:id="131" w:author="Unknown">
        <w:r w:rsidRPr="001C26C7">
          <w:rPr>
            <w:rFonts w:ascii="Lato" w:eastAsia="Times New Roman" w:hAnsi="Lato" w:cs="Times New Roman"/>
            <w:color w:val="767676"/>
            <w:sz w:val="29"/>
            <w:szCs w:val="29"/>
            <w:lang w:eastAsia="es-CO"/>
          </w:rPr>
          <w:t>Crearemos una subclase llamada </w:t>
        </w:r>
        <w:proofErr w:type="spellStart"/>
        <w:r w:rsidRPr="001C26C7">
          <w:rPr>
            <w:rFonts w:ascii="Lato" w:eastAsia="Times New Roman" w:hAnsi="Lato" w:cs="Times New Roman"/>
            <w:b/>
            <w:bCs/>
            <w:color w:val="767676"/>
            <w:sz w:val="29"/>
            <w:szCs w:val="29"/>
            <w:lang w:eastAsia="es-CO"/>
          </w:rPr>
          <w:t>Television</w:t>
        </w:r>
        <w:proofErr w:type="spellEnd"/>
        <w:r w:rsidRPr="001C26C7">
          <w:rPr>
            <w:rFonts w:ascii="Lato" w:eastAsia="Times New Roman" w:hAnsi="Lato" w:cs="Times New Roman"/>
            <w:color w:val="767676"/>
            <w:sz w:val="29"/>
            <w:szCs w:val="29"/>
            <w:lang w:eastAsia="es-CO"/>
          </w:rPr>
          <w:t> con las siguientes características:</w:t>
        </w:r>
      </w:ins>
    </w:p>
    <w:p w14:paraId="2AF7CA6A" w14:textId="77777777" w:rsidR="001C26C7" w:rsidRPr="001C26C7" w:rsidRDefault="001C26C7" w:rsidP="001C26C7">
      <w:pPr>
        <w:numPr>
          <w:ilvl w:val="0"/>
          <w:numId w:val="12"/>
        </w:numPr>
        <w:spacing w:before="100" w:beforeAutospacing="1" w:after="240" w:line="240" w:lineRule="auto"/>
        <w:rPr>
          <w:ins w:id="132" w:author="Unknown"/>
          <w:rFonts w:ascii="Lato" w:eastAsia="Times New Roman" w:hAnsi="Lato" w:cs="Times New Roman"/>
          <w:color w:val="767676"/>
          <w:sz w:val="29"/>
          <w:szCs w:val="29"/>
          <w:lang w:eastAsia="es-CO"/>
        </w:rPr>
      </w:pPr>
      <w:ins w:id="133" w:author="Unknown">
        <w:r w:rsidRPr="001C26C7">
          <w:rPr>
            <w:rFonts w:ascii="Lato" w:eastAsia="Times New Roman" w:hAnsi="Lato" w:cs="Times New Roman"/>
            <w:color w:val="767676"/>
            <w:sz w:val="29"/>
            <w:szCs w:val="29"/>
            <w:lang w:eastAsia="es-CO"/>
          </w:rPr>
          <w:t>Sus atributos son </w:t>
        </w:r>
        <w:r w:rsidRPr="001C26C7">
          <w:rPr>
            <w:rFonts w:ascii="Lato" w:eastAsia="Times New Roman" w:hAnsi="Lato" w:cs="Times New Roman"/>
            <w:b/>
            <w:bCs/>
            <w:color w:val="767676"/>
            <w:sz w:val="29"/>
            <w:szCs w:val="29"/>
            <w:lang w:eastAsia="es-CO"/>
          </w:rPr>
          <w:t>resolución</w:t>
        </w:r>
        <w:r w:rsidRPr="001C26C7">
          <w:rPr>
            <w:rFonts w:ascii="Lato" w:eastAsia="Times New Roman" w:hAnsi="Lato" w:cs="Times New Roman"/>
            <w:color w:val="767676"/>
            <w:sz w:val="29"/>
            <w:szCs w:val="29"/>
            <w:lang w:eastAsia="es-CO"/>
          </w:rPr>
          <w:t> (en pulgadas) y </w:t>
        </w:r>
        <w:r w:rsidRPr="001C26C7">
          <w:rPr>
            <w:rFonts w:ascii="Lato" w:eastAsia="Times New Roman" w:hAnsi="Lato" w:cs="Times New Roman"/>
            <w:b/>
            <w:bCs/>
            <w:color w:val="767676"/>
            <w:sz w:val="29"/>
            <w:szCs w:val="29"/>
            <w:lang w:eastAsia="es-CO"/>
          </w:rPr>
          <w:t>sintonizador TDT</w:t>
        </w:r>
        <w:r w:rsidRPr="001C26C7">
          <w:rPr>
            <w:rFonts w:ascii="Lato" w:eastAsia="Times New Roman" w:hAnsi="Lato" w:cs="Times New Roman"/>
            <w:color w:val="767676"/>
            <w:sz w:val="29"/>
            <w:szCs w:val="29"/>
            <w:lang w:eastAsia="es-CO"/>
          </w:rPr>
          <w:t xml:space="preserve"> (booleano), </w:t>
        </w:r>
        <w:proofErr w:type="spellStart"/>
        <w:r w:rsidRPr="001C26C7">
          <w:rPr>
            <w:rFonts w:ascii="Lato" w:eastAsia="Times New Roman" w:hAnsi="Lato" w:cs="Times New Roman"/>
            <w:color w:val="767676"/>
            <w:sz w:val="29"/>
            <w:szCs w:val="29"/>
            <w:lang w:eastAsia="es-CO"/>
          </w:rPr>
          <w:t>ademas</w:t>
        </w:r>
        <w:proofErr w:type="spellEnd"/>
        <w:r w:rsidRPr="001C26C7">
          <w:rPr>
            <w:rFonts w:ascii="Lato" w:eastAsia="Times New Roman" w:hAnsi="Lato" w:cs="Times New Roman"/>
            <w:color w:val="767676"/>
            <w:sz w:val="29"/>
            <w:szCs w:val="29"/>
            <w:lang w:eastAsia="es-CO"/>
          </w:rPr>
          <w:t xml:space="preserve"> de los atributos heredados.</w:t>
        </w:r>
      </w:ins>
    </w:p>
    <w:p w14:paraId="7F1D0ED5" w14:textId="77777777" w:rsidR="001C26C7" w:rsidRPr="001C26C7" w:rsidRDefault="001C26C7" w:rsidP="001C26C7">
      <w:pPr>
        <w:numPr>
          <w:ilvl w:val="0"/>
          <w:numId w:val="12"/>
        </w:numPr>
        <w:spacing w:before="100" w:beforeAutospacing="1" w:after="240" w:line="240" w:lineRule="auto"/>
        <w:rPr>
          <w:ins w:id="134" w:author="Unknown"/>
          <w:rFonts w:ascii="Lato" w:eastAsia="Times New Roman" w:hAnsi="Lato" w:cs="Times New Roman"/>
          <w:color w:val="767676"/>
          <w:sz w:val="29"/>
          <w:szCs w:val="29"/>
          <w:lang w:eastAsia="es-CO"/>
        </w:rPr>
      </w:pPr>
      <w:ins w:id="135" w:author="Unknown">
        <w:r w:rsidRPr="001C26C7">
          <w:rPr>
            <w:rFonts w:ascii="Lato" w:eastAsia="Times New Roman" w:hAnsi="Lato" w:cs="Times New Roman"/>
            <w:color w:val="767676"/>
            <w:sz w:val="29"/>
            <w:szCs w:val="29"/>
            <w:lang w:eastAsia="es-CO"/>
          </w:rPr>
          <w:t xml:space="preserve">Por defecto, la resolución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de 20 pulgadas y el sintonizador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false.</w:t>
        </w:r>
      </w:ins>
    </w:p>
    <w:p w14:paraId="18CF08C7" w14:textId="77777777" w:rsidR="001C26C7" w:rsidRPr="001C26C7" w:rsidRDefault="001C26C7" w:rsidP="001C26C7">
      <w:pPr>
        <w:numPr>
          <w:ilvl w:val="0"/>
          <w:numId w:val="12"/>
        </w:numPr>
        <w:spacing w:after="0" w:line="240" w:lineRule="auto"/>
        <w:rPr>
          <w:ins w:id="136" w:author="Unknown"/>
          <w:rFonts w:ascii="Lato" w:eastAsia="Times New Roman" w:hAnsi="Lato" w:cs="Times New Roman"/>
          <w:color w:val="767676"/>
          <w:sz w:val="29"/>
          <w:szCs w:val="29"/>
          <w:lang w:eastAsia="es-CO"/>
        </w:rPr>
      </w:pPr>
      <w:ins w:id="137" w:author="Unknown">
        <w:r w:rsidRPr="001C26C7">
          <w:rPr>
            <w:rFonts w:ascii="Lato" w:eastAsia="Times New Roman" w:hAnsi="Lato" w:cs="Times New Roman"/>
            <w:color w:val="767676"/>
            <w:sz w:val="29"/>
            <w:szCs w:val="29"/>
            <w:lang w:eastAsia="es-CO"/>
          </w:rPr>
          <w:t>Los constructores que se implementaran serán:</w:t>
        </w:r>
      </w:ins>
    </w:p>
    <w:p w14:paraId="59907676" w14:textId="77777777" w:rsidR="001C26C7" w:rsidRPr="001C26C7" w:rsidRDefault="001C26C7" w:rsidP="001C26C7">
      <w:pPr>
        <w:numPr>
          <w:ilvl w:val="1"/>
          <w:numId w:val="12"/>
        </w:numPr>
        <w:spacing w:before="100" w:beforeAutospacing="1" w:after="240" w:line="240" w:lineRule="auto"/>
        <w:ind w:left="960"/>
        <w:rPr>
          <w:ins w:id="138" w:author="Unknown"/>
          <w:rFonts w:ascii="Lato" w:eastAsia="Times New Roman" w:hAnsi="Lato" w:cs="Times New Roman"/>
          <w:color w:val="767676"/>
          <w:sz w:val="29"/>
          <w:szCs w:val="29"/>
          <w:lang w:eastAsia="es-CO"/>
        </w:rPr>
      </w:pPr>
      <w:ins w:id="139" w:author="Unknown">
        <w:r w:rsidRPr="001C26C7">
          <w:rPr>
            <w:rFonts w:ascii="Lato" w:eastAsia="Times New Roman" w:hAnsi="Lato" w:cs="Times New Roman"/>
            <w:color w:val="767676"/>
            <w:sz w:val="29"/>
            <w:szCs w:val="29"/>
            <w:lang w:eastAsia="es-CO"/>
          </w:rPr>
          <w:t>Un constructor por defecto.</w:t>
        </w:r>
      </w:ins>
    </w:p>
    <w:p w14:paraId="161D613D" w14:textId="77777777" w:rsidR="001C26C7" w:rsidRPr="001C26C7" w:rsidRDefault="001C26C7" w:rsidP="001C26C7">
      <w:pPr>
        <w:numPr>
          <w:ilvl w:val="1"/>
          <w:numId w:val="12"/>
        </w:numPr>
        <w:spacing w:before="100" w:beforeAutospacing="1" w:after="240" w:line="240" w:lineRule="auto"/>
        <w:ind w:left="960"/>
        <w:rPr>
          <w:ins w:id="140" w:author="Unknown"/>
          <w:rFonts w:ascii="Lato" w:eastAsia="Times New Roman" w:hAnsi="Lato" w:cs="Times New Roman"/>
          <w:color w:val="767676"/>
          <w:sz w:val="29"/>
          <w:szCs w:val="29"/>
          <w:lang w:eastAsia="es-CO"/>
        </w:rPr>
      </w:pPr>
      <w:ins w:id="141" w:author="Unknown">
        <w:r w:rsidRPr="001C26C7">
          <w:rPr>
            <w:rFonts w:ascii="Lato" w:eastAsia="Times New Roman" w:hAnsi="Lato" w:cs="Times New Roman"/>
            <w:color w:val="767676"/>
            <w:sz w:val="29"/>
            <w:szCs w:val="29"/>
            <w:lang w:eastAsia="es-CO"/>
          </w:rPr>
          <w:t>Un constructor con el precio y peso. El resto por defecto.</w:t>
        </w:r>
      </w:ins>
    </w:p>
    <w:p w14:paraId="002828DF" w14:textId="77777777" w:rsidR="001C26C7" w:rsidRPr="001C26C7" w:rsidRDefault="001C26C7" w:rsidP="001C26C7">
      <w:pPr>
        <w:numPr>
          <w:ilvl w:val="1"/>
          <w:numId w:val="12"/>
        </w:numPr>
        <w:spacing w:after="0" w:line="240" w:lineRule="auto"/>
        <w:ind w:left="960"/>
        <w:rPr>
          <w:ins w:id="142" w:author="Unknown"/>
          <w:rFonts w:ascii="Lato" w:eastAsia="Times New Roman" w:hAnsi="Lato" w:cs="Times New Roman"/>
          <w:color w:val="767676"/>
          <w:sz w:val="29"/>
          <w:szCs w:val="29"/>
          <w:lang w:eastAsia="es-CO"/>
        </w:rPr>
      </w:pPr>
      <w:ins w:id="143" w:author="Unknown">
        <w:r w:rsidRPr="001C26C7">
          <w:rPr>
            <w:rFonts w:ascii="Lato" w:eastAsia="Times New Roman" w:hAnsi="Lato" w:cs="Times New Roman"/>
            <w:color w:val="767676"/>
            <w:sz w:val="29"/>
            <w:szCs w:val="29"/>
            <w:lang w:eastAsia="es-CO"/>
          </w:rPr>
          <w:t>Un constructor con la resolución, sintonizador TDT y el resto de atributos heredados. Recuerda que debes llamar al constructor de la clase padre.</w:t>
        </w:r>
      </w:ins>
    </w:p>
    <w:p w14:paraId="1FB49FF9" w14:textId="77777777" w:rsidR="001C26C7" w:rsidRPr="001C26C7" w:rsidRDefault="001C26C7" w:rsidP="001C26C7">
      <w:pPr>
        <w:numPr>
          <w:ilvl w:val="0"/>
          <w:numId w:val="13"/>
        </w:numPr>
        <w:spacing w:after="0" w:line="240" w:lineRule="auto"/>
        <w:rPr>
          <w:ins w:id="144" w:author="Unknown"/>
          <w:rFonts w:ascii="Lato" w:eastAsia="Times New Roman" w:hAnsi="Lato" w:cs="Times New Roman"/>
          <w:color w:val="767676"/>
          <w:sz w:val="29"/>
          <w:szCs w:val="29"/>
          <w:lang w:eastAsia="es-CO"/>
        </w:rPr>
      </w:pPr>
      <w:ins w:id="145" w:author="Unknown">
        <w:r w:rsidRPr="001C26C7">
          <w:rPr>
            <w:rFonts w:ascii="Lato" w:eastAsia="Times New Roman" w:hAnsi="Lato" w:cs="Times New Roman"/>
            <w:color w:val="767676"/>
            <w:sz w:val="29"/>
            <w:szCs w:val="29"/>
            <w:lang w:eastAsia="es-CO"/>
          </w:rPr>
          <w:t>Los métodos que se implementara serán:</w:t>
        </w:r>
      </w:ins>
    </w:p>
    <w:p w14:paraId="6F69C655" w14:textId="77777777" w:rsidR="001C26C7" w:rsidRPr="001C26C7" w:rsidRDefault="001C26C7" w:rsidP="001C26C7">
      <w:pPr>
        <w:numPr>
          <w:ilvl w:val="1"/>
          <w:numId w:val="13"/>
        </w:numPr>
        <w:spacing w:before="100" w:beforeAutospacing="1" w:after="240" w:line="240" w:lineRule="auto"/>
        <w:ind w:left="960"/>
        <w:rPr>
          <w:ins w:id="146" w:author="Unknown"/>
          <w:rFonts w:ascii="Lato" w:eastAsia="Times New Roman" w:hAnsi="Lato" w:cs="Times New Roman"/>
          <w:color w:val="767676"/>
          <w:sz w:val="29"/>
          <w:szCs w:val="29"/>
          <w:lang w:eastAsia="es-CO"/>
        </w:rPr>
      </w:pPr>
      <w:ins w:id="147" w:author="Unknown">
        <w:r w:rsidRPr="001C26C7">
          <w:rPr>
            <w:rFonts w:ascii="Lato" w:eastAsia="Times New Roman" w:hAnsi="Lato" w:cs="Times New Roman"/>
            <w:color w:val="767676"/>
            <w:sz w:val="29"/>
            <w:szCs w:val="29"/>
            <w:lang w:eastAsia="es-CO"/>
          </w:rPr>
          <w:t xml:space="preserve">Método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de resolución y sintonizador TDT.</w:t>
        </w:r>
      </w:ins>
    </w:p>
    <w:p w14:paraId="47EA9FEB" w14:textId="77777777" w:rsidR="001C26C7" w:rsidRPr="001C26C7" w:rsidRDefault="001C26C7" w:rsidP="001C26C7">
      <w:pPr>
        <w:numPr>
          <w:ilvl w:val="1"/>
          <w:numId w:val="13"/>
        </w:numPr>
        <w:spacing w:after="0" w:line="240" w:lineRule="auto"/>
        <w:ind w:left="960"/>
        <w:rPr>
          <w:ins w:id="148" w:author="Unknown"/>
          <w:rFonts w:ascii="Lato" w:eastAsia="Times New Roman" w:hAnsi="Lato" w:cs="Times New Roman"/>
          <w:color w:val="767676"/>
          <w:sz w:val="29"/>
          <w:szCs w:val="29"/>
          <w:lang w:eastAsia="es-CO"/>
        </w:rPr>
      </w:pPr>
      <w:proofErr w:type="spellStart"/>
      <w:ins w:id="149" w:author="Unknown">
        <w:r w:rsidRPr="001C26C7">
          <w:rPr>
            <w:rFonts w:ascii="Lato" w:eastAsia="Times New Roman" w:hAnsi="Lato" w:cs="Times New Roman"/>
            <w:b/>
            <w:bCs/>
            <w:color w:val="767676"/>
            <w:sz w:val="29"/>
            <w:szCs w:val="29"/>
            <w:lang w:eastAsia="es-CO"/>
          </w:rPr>
          <w:t>precioFinal</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xml:space="preserve">: si tiene una resolución mayor de 40 pulgadas, se incrementara el precio un 30% y si tiene un sintonizador TDT incorporado, aumentara 50 €. Recuerda que las condiciones que hemos visto en la clase </w:t>
        </w:r>
        <w:proofErr w:type="spellStart"/>
        <w:r w:rsidRPr="001C26C7">
          <w:rPr>
            <w:rFonts w:ascii="Lato" w:eastAsia="Times New Roman" w:hAnsi="Lato" w:cs="Times New Roman"/>
            <w:color w:val="767676"/>
            <w:sz w:val="29"/>
            <w:szCs w:val="29"/>
            <w:lang w:eastAsia="es-CO"/>
          </w:rPr>
          <w:t>Electrodomestico</w:t>
        </w:r>
        <w:proofErr w:type="spellEnd"/>
        <w:r w:rsidRPr="001C26C7">
          <w:rPr>
            <w:rFonts w:ascii="Lato" w:eastAsia="Times New Roman" w:hAnsi="Lato" w:cs="Times New Roman"/>
            <w:color w:val="767676"/>
            <w:sz w:val="29"/>
            <w:szCs w:val="29"/>
            <w:lang w:eastAsia="es-CO"/>
          </w:rPr>
          <w:t xml:space="preserve"> también deben afectar al precio.</w:t>
        </w:r>
      </w:ins>
    </w:p>
    <w:p w14:paraId="0F05C9B9" w14:textId="77777777" w:rsidR="001C26C7" w:rsidRPr="001C26C7" w:rsidRDefault="001C26C7" w:rsidP="001C26C7">
      <w:pPr>
        <w:spacing w:after="240" w:line="240" w:lineRule="auto"/>
        <w:rPr>
          <w:ins w:id="150" w:author="Unknown"/>
          <w:rFonts w:ascii="Lato" w:eastAsia="Times New Roman" w:hAnsi="Lato" w:cs="Times New Roman"/>
          <w:color w:val="767676"/>
          <w:sz w:val="29"/>
          <w:szCs w:val="29"/>
          <w:lang w:eastAsia="es-CO"/>
        </w:rPr>
      </w:pPr>
      <w:ins w:id="151" w:author="Unknown">
        <w:r w:rsidRPr="001C26C7">
          <w:rPr>
            <w:rFonts w:ascii="Lato" w:eastAsia="Times New Roman" w:hAnsi="Lato" w:cs="Times New Roman"/>
            <w:color w:val="767676"/>
            <w:sz w:val="29"/>
            <w:szCs w:val="29"/>
            <w:lang w:eastAsia="es-CO"/>
          </w:rPr>
          <w:t>Ahora crea una clase ejecutable que realice lo siguiente:</w:t>
        </w:r>
      </w:ins>
    </w:p>
    <w:p w14:paraId="6C187F64" w14:textId="77777777" w:rsidR="001C26C7" w:rsidRPr="001C26C7" w:rsidRDefault="001C26C7" w:rsidP="001C26C7">
      <w:pPr>
        <w:numPr>
          <w:ilvl w:val="0"/>
          <w:numId w:val="14"/>
        </w:numPr>
        <w:spacing w:before="100" w:beforeAutospacing="1" w:after="240" w:line="240" w:lineRule="auto"/>
        <w:rPr>
          <w:ins w:id="152" w:author="Unknown"/>
          <w:rFonts w:ascii="Lato" w:eastAsia="Times New Roman" w:hAnsi="Lato" w:cs="Times New Roman"/>
          <w:color w:val="767676"/>
          <w:sz w:val="29"/>
          <w:szCs w:val="29"/>
          <w:lang w:eastAsia="es-CO"/>
        </w:rPr>
      </w:pPr>
      <w:ins w:id="153" w:author="Unknown">
        <w:r w:rsidRPr="001C26C7">
          <w:rPr>
            <w:rFonts w:ascii="Lato" w:eastAsia="Times New Roman" w:hAnsi="Lato" w:cs="Times New Roman"/>
            <w:color w:val="767676"/>
            <w:sz w:val="29"/>
            <w:szCs w:val="29"/>
            <w:lang w:eastAsia="es-CO"/>
          </w:rPr>
          <w:t xml:space="preserve">Crea un array de </w:t>
        </w:r>
        <w:proofErr w:type="spellStart"/>
        <w:r w:rsidRPr="001C26C7">
          <w:rPr>
            <w:rFonts w:ascii="Lato" w:eastAsia="Times New Roman" w:hAnsi="Lato" w:cs="Times New Roman"/>
            <w:color w:val="767676"/>
            <w:sz w:val="29"/>
            <w:szCs w:val="29"/>
            <w:lang w:eastAsia="es-CO"/>
          </w:rPr>
          <w:t>Electrodomesticos</w:t>
        </w:r>
        <w:proofErr w:type="spellEnd"/>
        <w:r w:rsidRPr="001C26C7">
          <w:rPr>
            <w:rFonts w:ascii="Lato" w:eastAsia="Times New Roman" w:hAnsi="Lato" w:cs="Times New Roman"/>
            <w:color w:val="767676"/>
            <w:sz w:val="29"/>
            <w:szCs w:val="29"/>
            <w:lang w:eastAsia="es-CO"/>
          </w:rPr>
          <w:t xml:space="preserve"> de 10 posiciones.</w:t>
        </w:r>
      </w:ins>
    </w:p>
    <w:p w14:paraId="02DC2095" w14:textId="77777777" w:rsidR="001C26C7" w:rsidRPr="001C26C7" w:rsidRDefault="001C26C7" w:rsidP="001C26C7">
      <w:pPr>
        <w:numPr>
          <w:ilvl w:val="0"/>
          <w:numId w:val="14"/>
        </w:numPr>
        <w:spacing w:before="100" w:beforeAutospacing="1" w:after="240" w:line="240" w:lineRule="auto"/>
        <w:rPr>
          <w:ins w:id="154" w:author="Unknown"/>
          <w:rFonts w:ascii="Lato" w:eastAsia="Times New Roman" w:hAnsi="Lato" w:cs="Times New Roman"/>
          <w:color w:val="767676"/>
          <w:sz w:val="29"/>
          <w:szCs w:val="29"/>
          <w:lang w:eastAsia="es-CO"/>
        </w:rPr>
      </w:pPr>
      <w:ins w:id="155" w:author="Unknown">
        <w:r w:rsidRPr="001C26C7">
          <w:rPr>
            <w:rFonts w:ascii="Lato" w:eastAsia="Times New Roman" w:hAnsi="Lato" w:cs="Times New Roman"/>
            <w:color w:val="767676"/>
            <w:sz w:val="29"/>
            <w:szCs w:val="29"/>
            <w:lang w:eastAsia="es-CO"/>
          </w:rPr>
          <w:lastRenderedPageBreak/>
          <w:t>Asigna a cada posición un objeto de las clases anteriores con los valores que desees.</w:t>
        </w:r>
      </w:ins>
    </w:p>
    <w:p w14:paraId="51DAB457" w14:textId="77777777" w:rsidR="001C26C7" w:rsidRPr="001C26C7" w:rsidRDefault="001C26C7" w:rsidP="001C26C7">
      <w:pPr>
        <w:numPr>
          <w:ilvl w:val="0"/>
          <w:numId w:val="14"/>
        </w:numPr>
        <w:spacing w:before="100" w:beforeAutospacing="1" w:after="240" w:line="240" w:lineRule="auto"/>
        <w:rPr>
          <w:ins w:id="156" w:author="Unknown"/>
          <w:rFonts w:ascii="Lato" w:eastAsia="Times New Roman" w:hAnsi="Lato" w:cs="Times New Roman"/>
          <w:color w:val="767676"/>
          <w:sz w:val="29"/>
          <w:szCs w:val="29"/>
          <w:lang w:eastAsia="es-CO"/>
        </w:rPr>
      </w:pPr>
      <w:ins w:id="157" w:author="Unknown">
        <w:r w:rsidRPr="001C26C7">
          <w:rPr>
            <w:rFonts w:ascii="Lato" w:eastAsia="Times New Roman" w:hAnsi="Lato" w:cs="Times New Roman"/>
            <w:color w:val="767676"/>
            <w:sz w:val="29"/>
            <w:szCs w:val="29"/>
            <w:lang w:eastAsia="es-CO"/>
          </w:rPr>
          <w:t xml:space="preserve">Ahora, recorre este array y ejecuta el método </w:t>
        </w:r>
        <w:proofErr w:type="spellStart"/>
        <w:r w:rsidRPr="001C26C7">
          <w:rPr>
            <w:rFonts w:ascii="Lato" w:eastAsia="Times New Roman" w:hAnsi="Lato" w:cs="Times New Roman"/>
            <w:color w:val="767676"/>
            <w:sz w:val="29"/>
            <w:szCs w:val="29"/>
            <w:lang w:eastAsia="es-CO"/>
          </w:rPr>
          <w:t>precioFinal</w:t>
        </w:r>
        <w:proofErr w:type="spellEnd"/>
        <w:r w:rsidRPr="001C26C7">
          <w:rPr>
            <w:rFonts w:ascii="Lato" w:eastAsia="Times New Roman" w:hAnsi="Lato" w:cs="Times New Roman"/>
            <w:color w:val="767676"/>
            <w:sz w:val="29"/>
            <w:szCs w:val="29"/>
            <w:lang w:eastAsia="es-CO"/>
          </w:rPr>
          <w:t>().</w:t>
        </w:r>
      </w:ins>
    </w:p>
    <w:p w14:paraId="4E4560FF" w14:textId="77777777" w:rsidR="001C26C7" w:rsidRPr="001C26C7" w:rsidRDefault="001C26C7" w:rsidP="001C26C7">
      <w:pPr>
        <w:numPr>
          <w:ilvl w:val="0"/>
          <w:numId w:val="14"/>
        </w:numPr>
        <w:spacing w:after="0" w:line="240" w:lineRule="auto"/>
        <w:rPr>
          <w:ins w:id="158" w:author="Unknown"/>
          <w:rFonts w:ascii="Lato" w:eastAsia="Times New Roman" w:hAnsi="Lato" w:cs="Times New Roman"/>
          <w:color w:val="767676"/>
          <w:sz w:val="29"/>
          <w:szCs w:val="29"/>
          <w:lang w:eastAsia="es-CO"/>
        </w:rPr>
      </w:pPr>
      <w:ins w:id="159" w:author="Unknown">
        <w:r w:rsidRPr="001C26C7">
          <w:rPr>
            <w:rFonts w:ascii="Lato" w:eastAsia="Times New Roman" w:hAnsi="Lato" w:cs="Times New Roman"/>
            <w:color w:val="767676"/>
            <w:sz w:val="29"/>
            <w:szCs w:val="29"/>
            <w:lang w:eastAsia="es-CO"/>
          </w:rPr>
          <w:t xml:space="preserve">Deberás mostrar el precio de cada clase, es decir, el precio de todas las televisiones por un lado, el de las lavadoras por otro y la suma de los </w:t>
        </w:r>
        <w:proofErr w:type="spellStart"/>
        <w:r w:rsidRPr="001C26C7">
          <w:rPr>
            <w:rFonts w:ascii="Lato" w:eastAsia="Times New Roman" w:hAnsi="Lato" w:cs="Times New Roman"/>
            <w:color w:val="767676"/>
            <w:sz w:val="29"/>
            <w:szCs w:val="29"/>
            <w:lang w:eastAsia="es-CO"/>
          </w:rPr>
          <w:t>Electrodomesticos</w:t>
        </w:r>
        <w:proofErr w:type="spellEnd"/>
        <w:r w:rsidRPr="001C26C7">
          <w:rPr>
            <w:rFonts w:ascii="Lato" w:eastAsia="Times New Roman" w:hAnsi="Lato" w:cs="Times New Roman"/>
            <w:color w:val="767676"/>
            <w:sz w:val="29"/>
            <w:szCs w:val="29"/>
            <w:lang w:eastAsia="es-CO"/>
          </w:rPr>
          <w:t xml:space="preserve"> (puedes crear objetos </w:t>
        </w:r>
        <w:proofErr w:type="spellStart"/>
        <w:r w:rsidRPr="001C26C7">
          <w:rPr>
            <w:rFonts w:ascii="Lato" w:eastAsia="Times New Roman" w:hAnsi="Lato" w:cs="Times New Roman"/>
            <w:color w:val="767676"/>
            <w:sz w:val="29"/>
            <w:szCs w:val="29"/>
            <w:lang w:eastAsia="es-CO"/>
          </w:rPr>
          <w:t>Electrodomestico</w:t>
        </w:r>
        <w:proofErr w:type="spellEnd"/>
        <w:r w:rsidRPr="001C26C7">
          <w:rPr>
            <w:rFonts w:ascii="Lato" w:eastAsia="Times New Roman" w:hAnsi="Lato" w:cs="Times New Roman"/>
            <w:color w:val="767676"/>
            <w:sz w:val="29"/>
            <w:szCs w:val="29"/>
            <w:lang w:eastAsia="es-CO"/>
          </w:rPr>
          <w:t xml:space="preserve">, pero recuerda que </w:t>
        </w:r>
        <w:proofErr w:type="spellStart"/>
        <w:r w:rsidRPr="001C26C7">
          <w:rPr>
            <w:rFonts w:ascii="Lato" w:eastAsia="Times New Roman" w:hAnsi="Lato" w:cs="Times New Roman"/>
            <w:color w:val="767676"/>
            <w:sz w:val="29"/>
            <w:szCs w:val="29"/>
            <w:lang w:eastAsia="es-CO"/>
          </w:rPr>
          <w:t>Television</w:t>
        </w:r>
        <w:proofErr w:type="spellEnd"/>
        <w:r w:rsidRPr="001C26C7">
          <w:rPr>
            <w:rFonts w:ascii="Lato" w:eastAsia="Times New Roman" w:hAnsi="Lato" w:cs="Times New Roman"/>
            <w:color w:val="767676"/>
            <w:sz w:val="29"/>
            <w:szCs w:val="29"/>
            <w:lang w:eastAsia="es-CO"/>
          </w:rPr>
          <w:t xml:space="preserve"> y Lavadora también son electrodomésticos). Recuerda el uso operador </w:t>
        </w:r>
        <w:proofErr w:type="spellStart"/>
        <w:r w:rsidRPr="001C26C7">
          <w:rPr>
            <w:rFonts w:ascii="Lato" w:eastAsia="Times New Roman" w:hAnsi="Lato" w:cs="Times New Roman"/>
            <w:color w:val="767676"/>
            <w:sz w:val="29"/>
            <w:szCs w:val="29"/>
            <w:lang w:eastAsia="es-CO"/>
          </w:rPr>
          <w:t>instanceof</w:t>
        </w:r>
        <w:proofErr w:type="spellEnd"/>
        <w:r w:rsidRPr="001C26C7">
          <w:rPr>
            <w:rFonts w:ascii="Lato" w:eastAsia="Times New Roman" w:hAnsi="Lato" w:cs="Times New Roman"/>
            <w:color w:val="767676"/>
            <w:sz w:val="29"/>
            <w:szCs w:val="29"/>
            <w:lang w:eastAsia="es-CO"/>
          </w:rPr>
          <w:t>.</w:t>
        </w:r>
      </w:ins>
    </w:p>
    <w:p w14:paraId="56A6FCFD" w14:textId="77777777" w:rsidR="001C26C7" w:rsidRPr="001C26C7" w:rsidRDefault="001C26C7" w:rsidP="001C26C7">
      <w:pPr>
        <w:spacing w:line="240" w:lineRule="auto"/>
        <w:rPr>
          <w:ins w:id="160" w:author="Unknown"/>
          <w:rFonts w:ascii="Lato" w:eastAsia="Times New Roman" w:hAnsi="Lato" w:cs="Times New Roman"/>
          <w:color w:val="767676"/>
          <w:sz w:val="29"/>
          <w:szCs w:val="29"/>
          <w:lang w:eastAsia="es-CO"/>
        </w:rPr>
      </w:pPr>
      <w:ins w:id="161" w:author="Unknown">
        <w:r w:rsidRPr="001C26C7">
          <w:rPr>
            <w:rFonts w:ascii="Lato" w:eastAsia="Times New Roman" w:hAnsi="Lato" w:cs="Times New Roman"/>
            <w:color w:val="767676"/>
            <w:sz w:val="29"/>
            <w:szCs w:val="29"/>
            <w:lang w:eastAsia="es-CO"/>
          </w:rPr>
          <w:t xml:space="preserve">Por ejemplo, si tenemos un </w:t>
        </w:r>
        <w:proofErr w:type="spellStart"/>
        <w:r w:rsidRPr="001C26C7">
          <w:rPr>
            <w:rFonts w:ascii="Lato" w:eastAsia="Times New Roman" w:hAnsi="Lato" w:cs="Times New Roman"/>
            <w:color w:val="767676"/>
            <w:sz w:val="29"/>
            <w:szCs w:val="29"/>
            <w:lang w:eastAsia="es-CO"/>
          </w:rPr>
          <w:t>Electrodomestico</w:t>
        </w:r>
        <w:proofErr w:type="spellEnd"/>
        <w:r w:rsidRPr="001C26C7">
          <w:rPr>
            <w:rFonts w:ascii="Lato" w:eastAsia="Times New Roman" w:hAnsi="Lato" w:cs="Times New Roman"/>
            <w:color w:val="767676"/>
            <w:sz w:val="29"/>
            <w:szCs w:val="29"/>
            <w:lang w:eastAsia="es-CO"/>
          </w:rPr>
          <w:t xml:space="preserve"> con un precio final de 300, una lavadora de 200 y una televisión de 500, el resultado final </w:t>
        </w:r>
        <w:proofErr w:type="spellStart"/>
        <w:r w:rsidRPr="001C26C7">
          <w:rPr>
            <w:rFonts w:ascii="Lato" w:eastAsia="Times New Roman" w:hAnsi="Lato" w:cs="Times New Roman"/>
            <w:color w:val="767676"/>
            <w:sz w:val="29"/>
            <w:szCs w:val="29"/>
            <w:lang w:eastAsia="es-CO"/>
          </w:rPr>
          <w:t>sera</w:t>
        </w:r>
        <w:proofErr w:type="spellEnd"/>
        <w:r w:rsidRPr="001C26C7">
          <w:rPr>
            <w:rFonts w:ascii="Lato" w:eastAsia="Times New Roman" w:hAnsi="Lato" w:cs="Times New Roman"/>
            <w:color w:val="767676"/>
            <w:sz w:val="29"/>
            <w:szCs w:val="29"/>
            <w:lang w:eastAsia="es-CO"/>
          </w:rPr>
          <w:t xml:space="preserve"> de 1000 (300+200+500) para electrodomésticos, 200 para lavadora y 500 para televisión.</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06A58FD9"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5F445465"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5B668267"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14"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15"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5623D353" w14:textId="77777777" w:rsidTr="001C26C7">
        <w:trPr>
          <w:jc w:val="center"/>
        </w:trPr>
        <w:tc>
          <w:tcPr>
            <w:tcW w:w="0" w:type="auto"/>
            <w:gridSpan w:val="2"/>
            <w:tcBorders>
              <w:top w:val="nil"/>
              <w:left w:val="nil"/>
              <w:bottom w:val="nil"/>
              <w:right w:val="nil"/>
            </w:tcBorders>
            <w:shd w:val="clear" w:color="auto" w:fill="auto"/>
            <w:vAlign w:val="center"/>
            <w:hideMark/>
          </w:tcPr>
          <w:p w14:paraId="188C36ED"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376EFDF4" w14:textId="77777777" w:rsidR="001C26C7" w:rsidRPr="001C26C7" w:rsidRDefault="001C26C7" w:rsidP="001C26C7">
      <w:pPr>
        <w:shd w:val="clear" w:color="auto" w:fill="FFFFFF"/>
        <w:spacing w:line="240" w:lineRule="auto"/>
        <w:rPr>
          <w:ins w:id="162"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5B8A93A3" w14:textId="77777777" w:rsidTr="001C26C7">
        <w:trPr>
          <w:jc w:val="center"/>
        </w:trPr>
        <w:tc>
          <w:tcPr>
            <w:tcW w:w="18525" w:type="dxa"/>
            <w:tcBorders>
              <w:top w:val="nil"/>
              <w:left w:val="nil"/>
              <w:bottom w:val="nil"/>
              <w:right w:val="nil"/>
            </w:tcBorders>
            <w:shd w:val="clear" w:color="auto" w:fill="auto"/>
            <w:vAlign w:val="center"/>
            <w:hideMark/>
          </w:tcPr>
          <w:p w14:paraId="38115B93"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0CF2D964"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0272CBDA"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6E4ECAE6"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5FCACEF7"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09030FD0" w14:textId="77777777" w:rsidR="001C26C7" w:rsidRPr="001C26C7" w:rsidRDefault="001C26C7" w:rsidP="001C26C7">
      <w:pPr>
        <w:spacing w:after="0" w:line="240" w:lineRule="auto"/>
        <w:rPr>
          <w:ins w:id="163" w:author="Unknown"/>
          <w:rFonts w:ascii="Lato" w:eastAsia="Times New Roman" w:hAnsi="Lato" w:cs="Times New Roman"/>
          <w:color w:val="767676"/>
          <w:sz w:val="29"/>
          <w:szCs w:val="29"/>
          <w:lang w:eastAsia="es-CO"/>
        </w:rPr>
      </w:pPr>
      <w:ins w:id="164" w:author="Unknown">
        <w:r w:rsidRPr="001C26C7">
          <w:rPr>
            <w:rFonts w:ascii="Lato" w:eastAsia="Times New Roman" w:hAnsi="Lato" w:cs="Times New Roman"/>
            <w:b/>
            <w:bCs/>
            <w:color w:val="767676"/>
            <w:sz w:val="29"/>
            <w:szCs w:val="29"/>
            <w:lang w:eastAsia="es-CO"/>
          </w:rPr>
          <w:t>5)</w:t>
        </w:r>
        <w:r w:rsidRPr="001C26C7">
          <w:rPr>
            <w:rFonts w:ascii="Lato" w:eastAsia="Times New Roman" w:hAnsi="Lato" w:cs="Times New Roman"/>
            <w:color w:val="767676"/>
            <w:sz w:val="29"/>
            <w:szCs w:val="29"/>
            <w:lang w:eastAsia="es-CO"/>
          </w:rPr>
          <w:t> Crearemos una clase llamada </w:t>
        </w:r>
        <w:r w:rsidRPr="001C26C7">
          <w:rPr>
            <w:rFonts w:ascii="Lato" w:eastAsia="Times New Roman" w:hAnsi="Lato" w:cs="Times New Roman"/>
            <w:b/>
            <w:bCs/>
            <w:color w:val="767676"/>
            <w:sz w:val="29"/>
            <w:szCs w:val="29"/>
            <w:lang w:eastAsia="es-CO"/>
          </w:rPr>
          <w:t>Serie</w:t>
        </w:r>
        <w:r w:rsidRPr="001C26C7">
          <w:rPr>
            <w:rFonts w:ascii="Lato" w:eastAsia="Times New Roman" w:hAnsi="Lato" w:cs="Times New Roman"/>
            <w:color w:val="767676"/>
            <w:sz w:val="29"/>
            <w:szCs w:val="29"/>
            <w:lang w:eastAsia="es-CO"/>
          </w:rPr>
          <w:t> con las siguientes características:</w:t>
        </w:r>
      </w:ins>
    </w:p>
    <w:p w14:paraId="55825915" w14:textId="77777777" w:rsidR="001C26C7" w:rsidRPr="001C26C7" w:rsidRDefault="001C26C7" w:rsidP="001C26C7">
      <w:pPr>
        <w:numPr>
          <w:ilvl w:val="0"/>
          <w:numId w:val="15"/>
        </w:numPr>
        <w:spacing w:before="100" w:beforeAutospacing="1" w:after="240" w:line="240" w:lineRule="auto"/>
        <w:jc w:val="both"/>
        <w:rPr>
          <w:ins w:id="165" w:author="Unknown"/>
          <w:rFonts w:ascii="Lato" w:eastAsia="Times New Roman" w:hAnsi="Lato" w:cs="Times New Roman"/>
          <w:color w:val="767676"/>
          <w:sz w:val="29"/>
          <w:szCs w:val="29"/>
          <w:lang w:eastAsia="es-CO"/>
        </w:rPr>
      </w:pPr>
      <w:ins w:id="166" w:author="Unknown">
        <w:r w:rsidRPr="001C26C7">
          <w:rPr>
            <w:rFonts w:ascii="Lato" w:eastAsia="Times New Roman" w:hAnsi="Lato" w:cs="Times New Roman"/>
            <w:color w:val="767676"/>
            <w:sz w:val="29"/>
            <w:szCs w:val="29"/>
            <w:lang w:eastAsia="es-CO"/>
          </w:rPr>
          <w:t>Sus atributos son </w:t>
        </w:r>
        <w:proofErr w:type="spellStart"/>
        <w:r w:rsidRPr="001C26C7">
          <w:rPr>
            <w:rFonts w:ascii="Lato" w:eastAsia="Times New Roman" w:hAnsi="Lato" w:cs="Times New Roman"/>
            <w:b/>
            <w:bCs/>
            <w:color w:val="767676"/>
            <w:sz w:val="29"/>
            <w:szCs w:val="29"/>
            <w:lang w:eastAsia="es-CO"/>
          </w:rPr>
          <w:t>titulo</w:t>
        </w:r>
        <w:proofErr w:type="spellEnd"/>
        <w:r w:rsidRPr="001C26C7">
          <w:rPr>
            <w:rFonts w:ascii="Lato" w:eastAsia="Times New Roman" w:hAnsi="Lato" w:cs="Times New Roman"/>
            <w:b/>
            <w:bCs/>
            <w:color w:val="767676"/>
            <w:sz w:val="29"/>
            <w:szCs w:val="29"/>
            <w:lang w:eastAsia="es-CO"/>
          </w:rPr>
          <w:t>, numero de temporadas</w:t>
        </w:r>
        <w:r w:rsidRPr="001C26C7">
          <w:rPr>
            <w:rFonts w:ascii="Lato" w:eastAsia="Times New Roman" w:hAnsi="Lato" w:cs="Times New Roman"/>
            <w:color w:val="767676"/>
            <w:sz w:val="29"/>
            <w:szCs w:val="29"/>
            <w:lang w:eastAsia="es-CO"/>
          </w:rPr>
          <w:t>, </w:t>
        </w:r>
        <w:r w:rsidRPr="001C26C7">
          <w:rPr>
            <w:rFonts w:ascii="Lato" w:eastAsia="Times New Roman" w:hAnsi="Lato" w:cs="Times New Roman"/>
            <w:b/>
            <w:bCs/>
            <w:color w:val="767676"/>
            <w:sz w:val="29"/>
            <w:szCs w:val="29"/>
            <w:lang w:eastAsia="es-CO"/>
          </w:rPr>
          <w:t xml:space="preserve">entregado, </w:t>
        </w:r>
        <w:proofErr w:type="spellStart"/>
        <w:r w:rsidRPr="001C26C7">
          <w:rPr>
            <w:rFonts w:ascii="Lato" w:eastAsia="Times New Roman" w:hAnsi="Lato" w:cs="Times New Roman"/>
            <w:b/>
            <w:bCs/>
            <w:color w:val="767676"/>
            <w:sz w:val="29"/>
            <w:szCs w:val="29"/>
            <w:lang w:eastAsia="es-CO"/>
          </w:rPr>
          <w:t>genero</w:t>
        </w:r>
        <w:proofErr w:type="spellEnd"/>
        <w:r w:rsidRPr="001C26C7">
          <w:rPr>
            <w:rFonts w:ascii="Lato" w:eastAsia="Times New Roman" w:hAnsi="Lato" w:cs="Times New Roman"/>
            <w:b/>
            <w:bCs/>
            <w:color w:val="767676"/>
            <w:sz w:val="29"/>
            <w:szCs w:val="29"/>
            <w:lang w:eastAsia="es-CO"/>
          </w:rPr>
          <w:t xml:space="preserve"> y creador.</w:t>
        </w:r>
      </w:ins>
    </w:p>
    <w:p w14:paraId="04A06625" w14:textId="77777777" w:rsidR="001C26C7" w:rsidRPr="001C26C7" w:rsidRDefault="001C26C7" w:rsidP="001C26C7">
      <w:pPr>
        <w:numPr>
          <w:ilvl w:val="0"/>
          <w:numId w:val="15"/>
        </w:numPr>
        <w:spacing w:before="100" w:beforeAutospacing="1" w:after="240" w:line="240" w:lineRule="auto"/>
        <w:jc w:val="both"/>
        <w:rPr>
          <w:ins w:id="167" w:author="Unknown"/>
          <w:rFonts w:ascii="Lato" w:eastAsia="Times New Roman" w:hAnsi="Lato" w:cs="Times New Roman"/>
          <w:color w:val="767676"/>
          <w:sz w:val="29"/>
          <w:szCs w:val="29"/>
          <w:lang w:eastAsia="es-CO"/>
        </w:rPr>
      </w:pPr>
      <w:ins w:id="168" w:author="Unknown">
        <w:r w:rsidRPr="001C26C7">
          <w:rPr>
            <w:rFonts w:ascii="Lato" w:eastAsia="Times New Roman" w:hAnsi="Lato" w:cs="Times New Roman"/>
            <w:color w:val="767676"/>
            <w:sz w:val="29"/>
            <w:szCs w:val="29"/>
            <w:lang w:eastAsia="es-CO"/>
          </w:rPr>
          <w:t xml:space="preserve">Por defecto, el </w:t>
        </w:r>
        <w:proofErr w:type="spellStart"/>
        <w:r w:rsidRPr="001C26C7">
          <w:rPr>
            <w:rFonts w:ascii="Lato" w:eastAsia="Times New Roman" w:hAnsi="Lato" w:cs="Times New Roman"/>
            <w:color w:val="767676"/>
            <w:sz w:val="29"/>
            <w:szCs w:val="29"/>
            <w:lang w:eastAsia="es-CO"/>
          </w:rPr>
          <w:t>numero</w:t>
        </w:r>
        <w:proofErr w:type="spellEnd"/>
        <w:r w:rsidRPr="001C26C7">
          <w:rPr>
            <w:rFonts w:ascii="Lato" w:eastAsia="Times New Roman" w:hAnsi="Lato" w:cs="Times New Roman"/>
            <w:color w:val="767676"/>
            <w:sz w:val="29"/>
            <w:szCs w:val="29"/>
            <w:lang w:eastAsia="es-CO"/>
          </w:rPr>
          <w:t xml:space="preserve"> de temporadas es de 3 temporadas y entregado </w:t>
        </w:r>
        <w:r w:rsidRPr="001C26C7">
          <w:rPr>
            <w:rFonts w:ascii="Lato" w:eastAsia="Times New Roman" w:hAnsi="Lato" w:cs="Times New Roman"/>
            <w:b/>
            <w:bCs/>
            <w:color w:val="767676"/>
            <w:sz w:val="29"/>
            <w:szCs w:val="29"/>
            <w:lang w:eastAsia="es-CO"/>
          </w:rPr>
          <w:t>false</w:t>
        </w:r>
        <w:r w:rsidRPr="001C26C7">
          <w:rPr>
            <w:rFonts w:ascii="Lato" w:eastAsia="Times New Roman" w:hAnsi="Lato" w:cs="Times New Roman"/>
            <w:color w:val="767676"/>
            <w:sz w:val="29"/>
            <w:szCs w:val="29"/>
            <w:lang w:eastAsia="es-CO"/>
          </w:rPr>
          <w:t>. El resto de atributos serán valores por defecto según el tipo del atributo.</w:t>
        </w:r>
      </w:ins>
    </w:p>
    <w:p w14:paraId="187B56BC" w14:textId="77777777" w:rsidR="001C26C7" w:rsidRPr="001C26C7" w:rsidRDefault="001C26C7" w:rsidP="001C26C7">
      <w:pPr>
        <w:numPr>
          <w:ilvl w:val="0"/>
          <w:numId w:val="15"/>
        </w:numPr>
        <w:spacing w:after="0" w:line="240" w:lineRule="auto"/>
        <w:jc w:val="both"/>
        <w:rPr>
          <w:ins w:id="169" w:author="Unknown"/>
          <w:rFonts w:ascii="Lato" w:eastAsia="Times New Roman" w:hAnsi="Lato" w:cs="Times New Roman"/>
          <w:color w:val="767676"/>
          <w:sz w:val="29"/>
          <w:szCs w:val="29"/>
          <w:lang w:eastAsia="es-CO"/>
        </w:rPr>
      </w:pPr>
      <w:ins w:id="170" w:author="Unknown">
        <w:r w:rsidRPr="001C26C7">
          <w:rPr>
            <w:rFonts w:ascii="Lato" w:eastAsia="Times New Roman" w:hAnsi="Lato" w:cs="Times New Roman"/>
            <w:color w:val="767676"/>
            <w:sz w:val="29"/>
            <w:szCs w:val="29"/>
            <w:lang w:eastAsia="es-CO"/>
          </w:rPr>
          <w:t>Los constructores que se implementaran serán:</w:t>
        </w:r>
      </w:ins>
    </w:p>
    <w:p w14:paraId="4EBB341A" w14:textId="77777777" w:rsidR="001C26C7" w:rsidRPr="001C26C7" w:rsidRDefault="001C26C7" w:rsidP="001C26C7">
      <w:pPr>
        <w:numPr>
          <w:ilvl w:val="1"/>
          <w:numId w:val="15"/>
        </w:numPr>
        <w:spacing w:before="100" w:beforeAutospacing="1" w:after="240" w:line="240" w:lineRule="auto"/>
        <w:ind w:left="960"/>
        <w:jc w:val="both"/>
        <w:rPr>
          <w:ins w:id="171" w:author="Unknown"/>
          <w:rFonts w:ascii="Lato" w:eastAsia="Times New Roman" w:hAnsi="Lato" w:cs="Times New Roman"/>
          <w:color w:val="767676"/>
          <w:sz w:val="29"/>
          <w:szCs w:val="29"/>
          <w:lang w:eastAsia="es-CO"/>
        </w:rPr>
      </w:pPr>
      <w:ins w:id="172" w:author="Unknown">
        <w:r w:rsidRPr="001C26C7">
          <w:rPr>
            <w:rFonts w:ascii="Lato" w:eastAsia="Times New Roman" w:hAnsi="Lato" w:cs="Times New Roman"/>
            <w:color w:val="767676"/>
            <w:sz w:val="29"/>
            <w:szCs w:val="29"/>
            <w:lang w:eastAsia="es-CO"/>
          </w:rPr>
          <w:t>Un constructor por defecto.</w:t>
        </w:r>
      </w:ins>
    </w:p>
    <w:p w14:paraId="7ECAA00F" w14:textId="77777777" w:rsidR="001C26C7" w:rsidRPr="001C26C7" w:rsidRDefault="001C26C7" w:rsidP="001C26C7">
      <w:pPr>
        <w:numPr>
          <w:ilvl w:val="1"/>
          <w:numId w:val="15"/>
        </w:numPr>
        <w:spacing w:before="100" w:beforeAutospacing="1" w:after="240" w:line="240" w:lineRule="auto"/>
        <w:ind w:left="960"/>
        <w:jc w:val="both"/>
        <w:rPr>
          <w:ins w:id="173" w:author="Unknown"/>
          <w:rFonts w:ascii="Lato" w:eastAsia="Times New Roman" w:hAnsi="Lato" w:cs="Times New Roman"/>
          <w:color w:val="767676"/>
          <w:sz w:val="29"/>
          <w:szCs w:val="29"/>
          <w:lang w:eastAsia="es-CO"/>
        </w:rPr>
      </w:pPr>
      <w:ins w:id="174" w:author="Unknown">
        <w:r w:rsidRPr="001C26C7">
          <w:rPr>
            <w:rFonts w:ascii="Lato" w:eastAsia="Times New Roman" w:hAnsi="Lato" w:cs="Times New Roman"/>
            <w:color w:val="767676"/>
            <w:sz w:val="29"/>
            <w:szCs w:val="29"/>
            <w:lang w:eastAsia="es-CO"/>
          </w:rPr>
          <w:t xml:space="preserve">Un constructor con el </w:t>
        </w:r>
        <w:proofErr w:type="spellStart"/>
        <w:r w:rsidRPr="001C26C7">
          <w:rPr>
            <w:rFonts w:ascii="Lato" w:eastAsia="Times New Roman" w:hAnsi="Lato" w:cs="Times New Roman"/>
            <w:color w:val="767676"/>
            <w:sz w:val="29"/>
            <w:szCs w:val="29"/>
            <w:lang w:eastAsia="es-CO"/>
          </w:rPr>
          <w:t>titulo</w:t>
        </w:r>
        <w:proofErr w:type="spellEnd"/>
        <w:r w:rsidRPr="001C26C7">
          <w:rPr>
            <w:rFonts w:ascii="Lato" w:eastAsia="Times New Roman" w:hAnsi="Lato" w:cs="Times New Roman"/>
            <w:color w:val="767676"/>
            <w:sz w:val="29"/>
            <w:szCs w:val="29"/>
            <w:lang w:eastAsia="es-CO"/>
          </w:rPr>
          <w:t xml:space="preserve"> y creador. El resto por defecto.</w:t>
        </w:r>
      </w:ins>
    </w:p>
    <w:p w14:paraId="3E6B5EC1" w14:textId="77777777" w:rsidR="001C26C7" w:rsidRPr="001C26C7" w:rsidRDefault="001C26C7" w:rsidP="001C26C7">
      <w:pPr>
        <w:numPr>
          <w:ilvl w:val="1"/>
          <w:numId w:val="15"/>
        </w:numPr>
        <w:spacing w:after="0" w:line="240" w:lineRule="auto"/>
        <w:ind w:left="960"/>
        <w:jc w:val="both"/>
        <w:rPr>
          <w:ins w:id="175" w:author="Unknown"/>
          <w:rFonts w:ascii="Lato" w:eastAsia="Times New Roman" w:hAnsi="Lato" w:cs="Times New Roman"/>
          <w:color w:val="767676"/>
          <w:sz w:val="29"/>
          <w:szCs w:val="29"/>
          <w:lang w:eastAsia="es-CO"/>
        </w:rPr>
      </w:pPr>
      <w:ins w:id="176" w:author="Unknown">
        <w:r w:rsidRPr="001C26C7">
          <w:rPr>
            <w:rFonts w:ascii="Lato" w:eastAsia="Times New Roman" w:hAnsi="Lato" w:cs="Times New Roman"/>
            <w:color w:val="767676"/>
            <w:sz w:val="29"/>
            <w:szCs w:val="29"/>
            <w:lang w:eastAsia="es-CO"/>
          </w:rPr>
          <w:t>Un constructor con todos los atributos, excepto de entregado.</w:t>
        </w:r>
      </w:ins>
    </w:p>
    <w:p w14:paraId="381EDCF8" w14:textId="77777777" w:rsidR="001C26C7" w:rsidRPr="001C26C7" w:rsidRDefault="001C26C7" w:rsidP="001C26C7">
      <w:pPr>
        <w:numPr>
          <w:ilvl w:val="0"/>
          <w:numId w:val="16"/>
        </w:numPr>
        <w:spacing w:after="0" w:line="240" w:lineRule="auto"/>
        <w:rPr>
          <w:ins w:id="177" w:author="Unknown"/>
          <w:rFonts w:ascii="Lato" w:eastAsia="Times New Roman" w:hAnsi="Lato" w:cs="Times New Roman"/>
          <w:color w:val="767676"/>
          <w:sz w:val="29"/>
          <w:szCs w:val="29"/>
          <w:lang w:eastAsia="es-CO"/>
        </w:rPr>
      </w:pPr>
      <w:ins w:id="178" w:author="Unknown">
        <w:r w:rsidRPr="001C26C7">
          <w:rPr>
            <w:rFonts w:ascii="Lato" w:eastAsia="Times New Roman" w:hAnsi="Lato" w:cs="Times New Roman"/>
            <w:color w:val="767676"/>
            <w:sz w:val="29"/>
            <w:szCs w:val="29"/>
            <w:lang w:eastAsia="es-CO"/>
          </w:rPr>
          <w:t>Los métodos que se implementara serán:</w:t>
        </w:r>
      </w:ins>
    </w:p>
    <w:p w14:paraId="130FDB2E" w14:textId="77777777" w:rsidR="001C26C7" w:rsidRPr="001C26C7" w:rsidRDefault="001C26C7" w:rsidP="001C26C7">
      <w:pPr>
        <w:numPr>
          <w:ilvl w:val="1"/>
          <w:numId w:val="16"/>
        </w:numPr>
        <w:spacing w:before="100" w:beforeAutospacing="1" w:after="240" w:line="240" w:lineRule="auto"/>
        <w:ind w:left="960"/>
        <w:rPr>
          <w:ins w:id="179" w:author="Unknown"/>
          <w:rFonts w:ascii="Lato" w:eastAsia="Times New Roman" w:hAnsi="Lato" w:cs="Times New Roman"/>
          <w:color w:val="767676"/>
          <w:sz w:val="29"/>
          <w:szCs w:val="29"/>
          <w:lang w:eastAsia="es-CO"/>
        </w:rPr>
      </w:pPr>
      <w:ins w:id="180" w:author="Unknown">
        <w:r w:rsidRPr="001C26C7">
          <w:rPr>
            <w:rFonts w:ascii="Lato" w:eastAsia="Times New Roman" w:hAnsi="Lato" w:cs="Times New Roman"/>
            <w:color w:val="767676"/>
            <w:sz w:val="29"/>
            <w:szCs w:val="29"/>
            <w:lang w:eastAsia="es-CO"/>
          </w:rPr>
          <w:t xml:space="preserve">Métodos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de todos los atributos, excepto de entregado.</w:t>
        </w:r>
      </w:ins>
    </w:p>
    <w:p w14:paraId="62583951" w14:textId="77777777" w:rsidR="001C26C7" w:rsidRPr="001C26C7" w:rsidRDefault="001C26C7" w:rsidP="001C26C7">
      <w:pPr>
        <w:numPr>
          <w:ilvl w:val="1"/>
          <w:numId w:val="16"/>
        </w:numPr>
        <w:spacing w:before="100" w:beforeAutospacing="1" w:after="240" w:line="240" w:lineRule="auto"/>
        <w:ind w:left="960"/>
        <w:rPr>
          <w:ins w:id="181" w:author="Unknown"/>
          <w:rFonts w:ascii="Lato" w:eastAsia="Times New Roman" w:hAnsi="Lato" w:cs="Times New Roman"/>
          <w:color w:val="767676"/>
          <w:sz w:val="29"/>
          <w:szCs w:val="29"/>
          <w:lang w:eastAsia="es-CO"/>
        </w:rPr>
      </w:pPr>
      <w:ins w:id="182" w:author="Unknown">
        <w:r w:rsidRPr="001C26C7">
          <w:rPr>
            <w:rFonts w:ascii="Lato" w:eastAsia="Times New Roman" w:hAnsi="Lato" w:cs="Times New Roman"/>
            <w:color w:val="767676"/>
            <w:sz w:val="29"/>
            <w:szCs w:val="29"/>
            <w:lang w:eastAsia="es-CO"/>
          </w:rPr>
          <w:t>Métodos set de todos los atributos, excepto de entregado.</w:t>
        </w:r>
      </w:ins>
    </w:p>
    <w:p w14:paraId="6D9BCECF" w14:textId="77777777" w:rsidR="001C26C7" w:rsidRPr="001C26C7" w:rsidRDefault="001C26C7" w:rsidP="001C26C7">
      <w:pPr>
        <w:numPr>
          <w:ilvl w:val="1"/>
          <w:numId w:val="16"/>
        </w:numPr>
        <w:spacing w:after="0" w:line="240" w:lineRule="auto"/>
        <w:ind w:left="960"/>
        <w:rPr>
          <w:ins w:id="183" w:author="Unknown"/>
          <w:rFonts w:ascii="Lato" w:eastAsia="Times New Roman" w:hAnsi="Lato" w:cs="Times New Roman"/>
          <w:color w:val="767676"/>
          <w:sz w:val="29"/>
          <w:szCs w:val="29"/>
          <w:lang w:eastAsia="es-CO"/>
        </w:rPr>
      </w:pPr>
      <w:ins w:id="184" w:author="Unknown">
        <w:r w:rsidRPr="001C26C7">
          <w:rPr>
            <w:rFonts w:ascii="Lato" w:eastAsia="Times New Roman" w:hAnsi="Lato" w:cs="Times New Roman"/>
            <w:color w:val="767676"/>
            <w:sz w:val="29"/>
            <w:szCs w:val="29"/>
            <w:lang w:eastAsia="es-CO"/>
          </w:rPr>
          <w:lastRenderedPageBreak/>
          <w:t xml:space="preserve">Sobrescribe los métodos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w:t>
        </w:r>
      </w:ins>
    </w:p>
    <w:p w14:paraId="0D59DB1B" w14:textId="77777777" w:rsidR="001C26C7" w:rsidRPr="001C26C7" w:rsidRDefault="001C26C7" w:rsidP="001C26C7">
      <w:pPr>
        <w:spacing w:after="240" w:line="240" w:lineRule="auto"/>
        <w:rPr>
          <w:ins w:id="185" w:author="Unknown"/>
          <w:rFonts w:ascii="Lato" w:eastAsia="Times New Roman" w:hAnsi="Lato" w:cs="Times New Roman"/>
          <w:color w:val="767676"/>
          <w:sz w:val="29"/>
          <w:szCs w:val="29"/>
          <w:lang w:eastAsia="es-CO"/>
        </w:rPr>
      </w:pPr>
      <w:ins w:id="186" w:author="Unknown">
        <w:r w:rsidRPr="001C26C7">
          <w:rPr>
            <w:rFonts w:ascii="Lato" w:eastAsia="Times New Roman" w:hAnsi="Lato" w:cs="Times New Roman"/>
            <w:color w:val="767676"/>
            <w:sz w:val="29"/>
            <w:szCs w:val="29"/>
            <w:lang w:eastAsia="es-CO"/>
          </w:rPr>
          <w:t>Crearemos una clase </w:t>
        </w:r>
        <w:r w:rsidRPr="001C26C7">
          <w:rPr>
            <w:rFonts w:ascii="Lato" w:eastAsia="Times New Roman" w:hAnsi="Lato" w:cs="Times New Roman"/>
            <w:b/>
            <w:bCs/>
            <w:color w:val="767676"/>
            <w:sz w:val="29"/>
            <w:szCs w:val="29"/>
            <w:lang w:eastAsia="es-CO"/>
          </w:rPr>
          <w:t>Videojuego</w:t>
        </w:r>
        <w:r w:rsidRPr="001C26C7">
          <w:rPr>
            <w:rFonts w:ascii="Lato" w:eastAsia="Times New Roman" w:hAnsi="Lato" w:cs="Times New Roman"/>
            <w:color w:val="767676"/>
            <w:sz w:val="29"/>
            <w:szCs w:val="29"/>
            <w:lang w:eastAsia="es-CO"/>
          </w:rPr>
          <w:t> con las siguientes características:</w:t>
        </w:r>
      </w:ins>
    </w:p>
    <w:p w14:paraId="4B3750AF" w14:textId="77777777" w:rsidR="001C26C7" w:rsidRPr="001C26C7" w:rsidRDefault="001C26C7" w:rsidP="001C26C7">
      <w:pPr>
        <w:numPr>
          <w:ilvl w:val="0"/>
          <w:numId w:val="17"/>
        </w:numPr>
        <w:spacing w:before="100" w:beforeAutospacing="1" w:after="240" w:line="240" w:lineRule="auto"/>
        <w:jc w:val="both"/>
        <w:rPr>
          <w:ins w:id="187" w:author="Unknown"/>
          <w:rFonts w:ascii="Lato" w:eastAsia="Times New Roman" w:hAnsi="Lato" w:cs="Times New Roman"/>
          <w:color w:val="767676"/>
          <w:sz w:val="29"/>
          <w:szCs w:val="29"/>
          <w:lang w:eastAsia="es-CO"/>
        </w:rPr>
      </w:pPr>
      <w:ins w:id="188" w:author="Unknown">
        <w:r w:rsidRPr="001C26C7">
          <w:rPr>
            <w:rFonts w:ascii="Lato" w:eastAsia="Times New Roman" w:hAnsi="Lato" w:cs="Times New Roman"/>
            <w:color w:val="767676"/>
            <w:sz w:val="29"/>
            <w:szCs w:val="29"/>
            <w:lang w:eastAsia="es-CO"/>
          </w:rPr>
          <w:t>Sus atributos son </w:t>
        </w:r>
        <w:proofErr w:type="spellStart"/>
        <w:r w:rsidRPr="001C26C7">
          <w:rPr>
            <w:rFonts w:ascii="Lato" w:eastAsia="Times New Roman" w:hAnsi="Lato" w:cs="Times New Roman"/>
            <w:b/>
            <w:bCs/>
            <w:color w:val="767676"/>
            <w:sz w:val="29"/>
            <w:szCs w:val="29"/>
            <w:lang w:eastAsia="es-CO"/>
          </w:rPr>
          <w:t>titulo</w:t>
        </w:r>
        <w:proofErr w:type="spellEnd"/>
        <w:r w:rsidRPr="001C26C7">
          <w:rPr>
            <w:rFonts w:ascii="Lato" w:eastAsia="Times New Roman" w:hAnsi="Lato" w:cs="Times New Roman"/>
            <w:b/>
            <w:bCs/>
            <w:color w:val="767676"/>
            <w:sz w:val="29"/>
            <w:szCs w:val="29"/>
            <w:lang w:eastAsia="es-CO"/>
          </w:rPr>
          <w:t xml:space="preserve">, horas estimadas, entregado, </w:t>
        </w:r>
        <w:proofErr w:type="spellStart"/>
        <w:r w:rsidRPr="001C26C7">
          <w:rPr>
            <w:rFonts w:ascii="Lato" w:eastAsia="Times New Roman" w:hAnsi="Lato" w:cs="Times New Roman"/>
            <w:b/>
            <w:bCs/>
            <w:color w:val="767676"/>
            <w:sz w:val="29"/>
            <w:szCs w:val="29"/>
            <w:lang w:eastAsia="es-CO"/>
          </w:rPr>
          <w:t>genero</w:t>
        </w:r>
        <w:proofErr w:type="spellEnd"/>
        <w:r w:rsidRPr="001C26C7">
          <w:rPr>
            <w:rFonts w:ascii="Lato" w:eastAsia="Times New Roman" w:hAnsi="Lato" w:cs="Times New Roman"/>
            <w:b/>
            <w:bCs/>
            <w:color w:val="767676"/>
            <w:sz w:val="29"/>
            <w:szCs w:val="29"/>
            <w:lang w:eastAsia="es-CO"/>
          </w:rPr>
          <w:t xml:space="preserve"> y </w:t>
        </w:r>
        <w:proofErr w:type="spellStart"/>
        <w:r w:rsidRPr="001C26C7">
          <w:rPr>
            <w:rFonts w:ascii="Lato" w:eastAsia="Times New Roman" w:hAnsi="Lato" w:cs="Times New Roman"/>
            <w:b/>
            <w:bCs/>
            <w:color w:val="767676"/>
            <w:sz w:val="29"/>
            <w:szCs w:val="29"/>
            <w:lang w:eastAsia="es-CO"/>
          </w:rPr>
          <w:t>compañia</w:t>
        </w:r>
        <w:proofErr w:type="spellEnd"/>
        <w:r w:rsidRPr="001C26C7">
          <w:rPr>
            <w:rFonts w:ascii="Lato" w:eastAsia="Times New Roman" w:hAnsi="Lato" w:cs="Times New Roman"/>
            <w:color w:val="767676"/>
            <w:sz w:val="29"/>
            <w:szCs w:val="29"/>
            <w:lang w:eastAsia="es-CO"/>
          </w:rPr>
          <w:t>.</w:t>
        </w:r>
      </w:ins>
    </w:p>
    <w:p w14:paraId="241F140E" w14:textId="77777777" w:rsidR="001C26C7" w:rsidRPr="001C26C7" w:rsidRDefault="001C26C7" w:rsidP="001C26C7">
      <w:pPr>
        <w:numPr>
          <w:ilvl w:val="0"/>
          <w:numId w:val="17"/>
        </w:numPr>
        <w:spacing w:before="100" w:beforeAutospacing="1" w:after="240" w:line="240" w:lineRule="auto"/>
        <w:jc w:val="both"/>
        <w:rPr>
          <w:ins w:id="189" w:author="Unknown"/>
          <w:rFonts w:ascii="Lato" w:eastAsia="Times New Roman" w:hAnsi="Lato" w:cs="Times New Roman"/>
          <w:color w:val="767676"/>
          <w:sz w:val="29"/>
          <w:szCs w:val="29"/>
          <w:lang w:eastAsia="es-CO"/>
        </w:rPr>
      </w:pPr>
      <w:ins w:id="190" w:author="Unknown">
        <w:r w:rsidRPr="001C26C7">
          <w:rPr>
            <w:rFonts w:ascii="Lato" w:eastAsia="Times New Roman" w:hAnsi="Lato" w:cs="Times New Roman"/>
            <w:color w:val="767676"/>
            <w:sz w:val="29"/>
            <w:szCs w:val="29"/>
            <w:lang w:eastAsia="es-CO"/>
          </w:rPr>
          <w:t>Por defecto, las horas estimadas serán de 10 horas y entregado false. El resto de atributos serán valores por defecto según el tipo del atributo.</w:t>
        </w:r>
      </w:ins>
    </w:p>
    <w:p w14:paraId="575125B1" w14:textId="77777777" w:rsidR="001C26C7" w:rsidRPr="001C26C7" w:rsidRDefault="001C26C7" w:rsidP="001C26C7">
      <w:pPr>
        <w:numPr>
          <w:ilvl w:val="0"/>
          <w:numId w:val="17"/>
        </w:numPr>
        <w:spacing w:after="0" w:line="240" w:lineRule="auto"/>
        <w:jc w:val="both"/>
        <w:rPr>
          <w:ins w:id="191" w:author="Unknown"/>
          <w:rFonts w:ascii="Lato" w:eastAsia="Times New Roman" w:hAnsi="Lato" w:cs="Times New Roman"/>
          <w:color w:val="767676"/>
          <w:sz w:val="29"/>
          <w:szCs w:val="29"/>
          <w:lang w:eastAsia="es-CO"/>
        </w:rPr>
      </w:pPr>
      <w:ins w:id="192" w:author="Unknown">
        <w:r w:rsidRPr="001C26C7">
          <w:rPr>
            <w:rFonts w:ascii="Lato" w:eastAsia="Times New Roman" w:hAnsi="Lato" w:cs="Times New Roman"/>
            <w:color w:val="767676"/>
            <w:sz w:val="29"/>
            <w:szCs w:val="29"/>
            <w:lang w:eastAsia="es-CO"/>
          </w:rPr>
          <w:t>Los constructores que se implementaran serán:</w:t>
        </w:r>
      </w:ins>
    </w:p>
    <w:p w14:paraId="5F1FD183" w14:textId="77777777" w:rsidR="001C26C7" w:rsidRPr="001C26C7" w:rsidRDefault="001C26C7" w:rsidP="001C26C7">
      <w:pPr>
        <w:numPr>
          <w:ilvl w:val="1"/>
          <w:numId w:val="17"/>
        </w:numPr>
        <w:spacing w:before="100" w:beforeAutospacing="1" w:after="240" w:line="240" w:lineRule="auto"/>
        <w:ind w:left="960"/>
        <w:jc w:val="both"/>
        <w:rPr>
          <w:ins w:id="193" w:author="Unknown"/>
          <w:rFonts w:ascii="Lato" w:eastAsia="Times New Roman" w:hAnsi="Lato" w:cs="Times New Roman"/>
          <w:color w:val="767676"/>
          <w:sz w:val="29"/>
          <w:szCs w:val="29"/>
          <w:lang w:eastAsia="es-CO"/>
        </w:rPr>
      </w:pPr>
      <w:ins w:id="194" w:author="Unknown">
        <w:r w:rsidRPr="001C26C7">
          <w:rPr>
            <w:rFonts w:ascii="Lato" w:eastAsia="Times New Roman" w:hAnsi="Lato" w:cs="Times New Roman"/>
            <w:color w:val="767676"/>
            <w:sz w:val="29"/>
            <w:szCs w:val="29"/>
            <w:lang w:eastAsia="es-CO"/>
          </w:rPr>
          <w:t>Un constructor por defecto.</w:t>
        </w:r>
      </w:ins>
    </w:p>
    <w:p w14:paraId="62B5831A" w14:textId="77777777" w:rsidR="001C26C7" w:rsidRPr="001C26C7" w:rsidRDefault="001C26C7" w:rsidP="001C26C7">
      <w:pPr>
        <w:numPr>
          <w:ilvl w:val="1"/>
          <w:numId w:val="17"/>
        </w:numPr>
        <w:spacing w:before="100" w:beforeAutospacing="1" w:after="240" w:line="240" w:lineRule="auto"/>
        <w:ind w:left="960"/>
        <w:jc w:val="both"/>
        <w:rPr>
          <w:ins w:id="195" w:author="Unknown"/>
          <w:rFonts w:ascii="Lato" w:eastAsia="Times New Roman" w:hAnsi="Lato" w:cs="Times New Roman"/>
          <w:color w:val="767676"/>
          <w:sz w:val="29"/>
          <w:szCs w:val="29"/>
          <w:lang w:eastAsia="es-CO"/>
        </w:rPr>
      </w:pPr>
      <w:ins w:id="196" w:author="Unknown">
        <w:r w:rsidRPr="001C26C7">
          <w:rPr>
            <w:rFonts w:ascii="Lato" w:eastAsia="Times New Roman" w:hAnsi="Lato" w:cs="Times New Roman"/>
            <w:color w:val="767676"/>
            <w:sz w:val="29"/>
            <w:szCs w:val="29"/>
            <w:lang w:eastAsia="es-CO"/>
          </w:rPr>
          <w:t xml:space="preserve">Un constructor con el </w:t>
        </w:r>
        <w:proofErr w:type="spellStart"/>
        <w:r w:rsidRPr="001C26C7">
          <w:rPr>
            <w:rFonts w:ascii="Lato" w:eastAsia="Times New Roman" w:hAnsi="Lato" w:cs="Times New Roman"/>
            <w:color w:val="767676"/>
            <w:sz w:val="29"/>
            <w:szCs w:val="29"/>
            <w:lang w:eastAsia="es-CO"/>
          </w:rPr>
          <w:t>titulo</w:t>
        </w:r>
        <w:proofErr w:type="spellEnd"/>
        <w:r w:rsidRPr="001C26C7">
          <w:rPr>
            <w:rFonts w:ascii="Lato" w:eastAsia="Times New Roman" w:hAnsi="Lato" w:cs="Times New Roman"/>
            <w:color w:val="767676"/>
            <w:sz w:val="29"/>
            <w:szCs w:val="29"/>
            <w:lang w:eastAsia="es-CO"/>
          </w:rPr>
          <w:t xml:space="preserve"> y horas estimadas. El resto por defecto.</w:t>
        </w:r>
      </w:ins>
    </w:p>
    <w:p w14:paraId="68736797" w14:textId="77777777" w:rsidR="001C26C7" w:rsidRPr="001C26C7" w:rsidRDefault="001C26C7" w:rsidP="001C26C7">
      <w:pPr>
        <w:numPr>
          <w:ilvl w:val="1"/>
          <w:numId w:val="17"/>
        </w:numPr>
        <w:spacing w:after="0" w:line="240" w:lineRule="auto"/>
        <w:ind w:left="960"/>
        <w:jc w:val="both"/>
        <w:rPr>
          <w:ins w:id="197" w:author="Unknown"/>
          <w:rFonts w:ascii="Lato" w:eastAsia="Times New Roman" w:hAnsi="Lato" w:cs="Times New Roman"/>
          <w:color w:val="767676"/>
          <w:sz w:val="29"/>
          <w:szCs w:val="29"/>
          <w:lang w:eastAsia="es-CO"/>
        </w:rPr>
      </w:pPr>
      <w:ins w:id="198" w:author="Unknown">
        <w:r w:rsidRPr="001C26C7">
          <w:rPr>
            <w:rFonts w:ascii="Lato" w:eastAsia="Times New Roman" w:hAnsi="Lato" w:cs="Times New Roman"/>
            <w:color w:val="767676"/>
            <w:sz w:val="29"/>
            <w:szCs w:val="29"/>
            <w:lang w:eastAsia="es-CO"/>
          </w:rPr>
          <w:t>Un constructor con todos los atributos, excepto de entregado.</w:t>
        </w:r>
      </w:ins>
    </w:p>
    <w:p w14:paraId="2E5A0252" w14:textId="77777777" w:rsidR="001C26C7" w:rsidRPr="001C26C7" w:rsidRDefault="001C26C7" w:rsidP="001C26C7">
      <w:pPr>
        <w:numPr>
          <w:ilvl w:val="0"/>
          <w:numId w:val="18"/>
        </w:numPr>
        <w:spacing w:after="0" w:line="240" w:lineRule="auto"/>
        <w:rPr>
          <w:ins w:id="199" w:author="Unknown"/>
          <w:rFonts w:ascii="Lato" w:eastAsia="Times New Roman" w:hAnsi="Lato" w:cs="Times New Roman"/>
          <w:color w:val="767676"/>
          <w:sz w:val="29"/>
          <w:szCs w:val="29"/>
          <w:lang w:eastAsia="es-CO"/>
        </w:rPr>
      </w:pPr>
      <w:ins w:id="200" w:author="Unknown">
        <w:r w:rsidRPr="001C26C7">
          <w:rPr>
            <w:rFonts w:ascii="Lato" w:eastAsia="Times New Roman" w:hAnsi="Lato" w:cs="Times New Roman"/>
            <w:color w:val="767676"/>
            <w:sz w:val="29"/>
            <w:szCs w:val="29"/>
            <w:lang w:eastAsia="es-CO"/>
          </w:rPr>
          <w:t>Los métodos que se implementara serán:</w:t>
        </w:r>
      </w:ins>
    </w:p>
    <w:p w14:paraId="4E17BDEF" w14:textId="77777777" w:rsidR="001C26C7" w:rsidRPr="001C26C7" w:rsidRDefault="001C26C7" w:rsidP="001C26C7">
      <w:pPr>
        <w:numPr>
          <w:ilvl w:val="1"/>
          <w:numId w:val="18"/>
        </w:numPr>
        <w:spacing w:before="100" w:beforeAutospacing="1" w:after="240" w:line="240" w:lineRule="auto"/>
        <w:ind w:left="960"/>
        <w:rPr>
          <w:ins w:id="201" w:author="Unknown"/>
          <w:rFonts w:ascii="Lato" w:eastAsia="Times New Roman" w:hAnsi="Lato" w:cs="Times New Roman"/>
          <w:color w:val="767676"/>
          <w:sz w:val="29"/>
          <w:szCs w:val="29"/>
          <w:lang w:eastAsia="es-CO"/>
        </w:rPr>
      </w:pPr>
      <w:ins w:id="202" w:author="Unknown">
        <w:r w:rsidRPr="001C26C7">
          <w:rPr>
            <w:rFonts w:ascii="Lato" w:eastAsia="Times New Roman" w:hAnsi="Lato" w:cs="Times New Roman"/>
            <w:color w:val="767676"/>
            <w:sz w:val="29"/>
            <w:szCs w:val="29"/>
            <w:lang w:eastAsia="es-CO"/>
          </w:rPr>
          <w:t xml:space="preserve">Métodos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de todos los atributos, excepto de entregado.</w:t>
        </w:r>
      </w:ins>
    </w:p>
    <w:p w14:paraId="7FDE51DD" w14:textId="77777777" w:rsidR="001C26C7" w:rsidRPr="001C26C7" w:rsidRDefault="001C26C7" w:rsidP="001C26C7">
      <w:pPr>
        <w:numPr>
          <w:ilvl w:val="1"/>
          <w:numId w:val="18"/>
        </w:numPr>
        <w:spacing w:before="100" w:beforeAutospacing="1" w:after="240" w:line="240" w:lineRule="auto"/>
        <w:ind w:left="960"/>
        <w:rPr>
          <w:ins w:id="203" w:author="Unknown"/>
          <w:rFonts w:ascii="Lato" w:eastAsia="Times New Roman" w:hAnsi="Lato" w:cs="Times New Roman"/>
          <w:color w:val="767676"/>
          <w:sz w:val="29"/>
          <w:szCs w:val="29"/>
          <w:lang w:eastAsia="es-CO"/>
        </w:rPr>
      </w:pPr>
      <w:ins w:id="204" w:author="Unknown">
        <w:r w:rsidRPr="001C26C7">
          <w:rPr>
            <w:rFonts w:ascii="Lato" w:eastAsia="Times New Roman" w:hAnsi="Lato" w:cs="Times New Roman"/>
            <w:color w:val="767676"/>
            <w:sz w:val="29"/>
            <w:szCs w:val="29"/>
            <w:lang w:eastAsia="es-CO"/>
          </w:rPr>
          <w:t>Métodos set de todos los atributos, excepto de entregado.</w:t>
        </w:r>
      </w:ins>
    </w:p>
    <w:p w14:paraId="0EF77589" w14:textId="77777777" w:rsidR="001C26C7" w:rsidRPr="001C26C7" w:rsidRDefault="001C26C7" w:rsidP="001C26C7">
      <w:pPr>
        <w:numPr>
          <w:ilvl w:val="1"/>
          <w:numId w:val="18"/>
        </w:numPr>
        <w:spacing w:after="0" w:line="240" w:lineRule="auto"/>
        <w:ind w:left="960"/>
        <w:rPr>
          <w:ins w:id="205" w:author="Unknown"/>
          <w:rFonts w:ascii="Lato" w:eastAsia="Times New Roman" w:hAnsi="Lato" w:cs="Times New Roman"/>
          <w:color w:val="767676"/>
          <w:sz w:val="29"/>
          <w:szCs w:val="29"/>
          <w:lang w:eastAsia="es-CO"/>
        </w:rPr>
      </w:pPr>
      <w:ins w:id="206" w:author="Unknown">
        <w:r w:rsidRPr="001C26C7">
          <w:rPr>
            <w:rFonts w:ascii="Lato" w:eastAsia="Times New Roman" w:hAnsi="Lato" w:cs="Times New Roman"/>
            <w:color w:val="767676"/>
            <w:sz w:val="29"/>
            <w:szCs w:val="29"/>
            <w:lang w:eastAsia="es-CO"/>
          </w:rPr>
          <w:t xml:space="preserve">Sobrescribe los métodos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w:t>
        </w:r>
      </w:ins>
    </w:p>
    <w:p w14:paraId="4664D220" w14:textId="77777777" w:rsidR="001C26C7" w:rsidRPr="001C26C7" w:rsidRDefault="001C26C7" w:rsidP="001C26C7">
      <w:pPr>
        <w:spacing w:after="240" w:line="240" w:lineRule="auto"/>
        <w:rPr>
          <w:ins w:id="207" w:author="Unknown"/>
          <w:rFonts w:ascii="Lato" w:eastAsia="Times New Roman" w:hAnsi="Lato" w:cs="Times New Roman"/>
          <w:color w:val="767676"/>
          <w:sz w:val="29"/>
          <w:szCs w:val="29"/>
          <w:lang w:eastAsia="es-CO"/>
        </w:rPr>
      </w:pPr>
      <w:ins w:id="208" w:author="Unknown">
        <w:r w:rsidRPr="001C26C7">
          <w:rPr>
            <w:rFonts w:ascii="Lato" w:eastAsia="Times New Roman" w:hAnsi="Lato" w:cs="Times New Roman"/>
            <w:color w:val="767676"/>
            <w:sz w:val="29"/>
            <w:szCs w:val="29"/>
            <w:lang w:eastAsia="es-CO"/>
          </w:rPr>
          <w:t>Como vemos, en principio, las clases anteriores no son padre-hija, pero si tienen en común, por eso vamos a hacer una interfaz llamada </w:t>
        </w:r>
        <w:r w:rsidRPr="001C26C7">
          <w:rPr>
            <w:rFonts w:ascii="Lato" w:eastAsia="Times New Roman" w:hAnsi="Lato" w:cs="Times New Roman"/>
            <w:b/>
            <w:bCs/>
            <w:color w:val="767676"/>
            <w:sz w:val="29"/>
            <w:szCs w:val="29"/>
            <w:lang w:eastAsia="es-CO"/>
          </w:rPr>
          <w:t>Entregable</w:t>
        </w:r>
        <w:r w:rsidRPr="001C26C7">
          <w:rPr>
            <w:rFonts w:ascii="Lato" w:eastAsia="Times New Roman" w:hAnsi="Lato" w:cs="Times New Roman"/>
            <w:color w:val="767676"/>
            <w:sz w:val="29"/>
            <w:szCs w:val="29"/>
            <w:lang w:eastAsia="es-CO"/>
          </w:rPr>
          <w:t> con los siguientes métodos:</w:t>
        </w:r>
      </w:ins>
    </w:p>
    <w:p w14:paraId="24DDE8CC" w14:textId="77777777" w:rsidR="001C26C7" w:rsidRPr="001C26C7" w:rsidRDefault="001C26C7" w:rsidP="001C26C7">
      <w:pPr>
        <w:numPr>
          <w:ilvl w:val="0"/>
          <w:numId w:val="19"/>
        </w:numPr>
        <w:spacing w:before="100" w:beforeAutospacing="1" w:after="240" w:line="240" w:lineRule="auto"/>
        <w:jc w:val="both"/>
        <w:rPr>
          <w:ins w:id="209" w:author="Unknown"/>
          <w:rFonts w:ascii="Lato" w:eastAsia="Times New Roman" w:hAnsi="Lato" w:cs="Times New Roman"/>
          <w:color w:val="767676"/>
          <w:sz w:val="29"/>
          <w:szCs w:val="29"/>
          <w:lang w:eastAsia="es-CO"/>
        </w:rPr>
      </w:pPr>
      <w:ins w:id="210" w:author="Unknown">
        <w:r w:rsidRPr="001C26C7">
          <w:rPr>
            <w:rFonts w:ascii="Lato" w:eastAsia="Times New Roman" w:hAnsi="Lato" w:cs="Times New Roman"/>
            <w:b/>
            <w:bCs/>
            <w:color w:val="767676"/>
            <w:sz w:val="29"/>
            <w:szCs w:val="29"/>
            <w:lang w:eastAsia="es-CO"/>
          </w:rPr>
          <w:t>entregar()</w:t>
        </w:r>
        <w:r w:rsidRPr="001C26C7">
          <w:rPr>
            <w:rFonts w:ascii="Lato" w:eastAsia="Times New Roman" w:hAnsi="Lato" w:cs="Times New Roman"/>
            <w:color w:val="767676"/>
            <w:sz w:val="29"/>
            <w:szCs w:val="29"/>
            <w:lang w:eastAsia="es-CO"/>
          </w:rPr>
          <w:t>: cambia el atributo prestado a true.</w:t>
        </w:r>
      </w:ins>
    </w:p>
    <w:p w14:paraId="7038A569" w14:textId="77777777" w:rsidR="001C26C7" w:rsidRPr="001C26C7" w:rsidRDefault="001C26C7" w:rsidP="001C26C7">
      <w:pPr>
        <w:numPr>
          <w:ilvl w:val="0"/>
          <w:numId w:val="19"/>
        </w:numPr>
        <w:spacing w:before="100" w:beforeAutospacing="1" w:after="240" w:line="240" w:lineRule="auto"/>
        <w:jc w:val="both"/>
        <w:rPr>
          <w:ins w:id="211" w:author="Unknown"/>
          <w:rFonts w:ascii="Lato" w:eastAsia="Times New Roman" w:hAnsi="Lato" w:cs="Times New Roman"/>
          <w:color w:val="767676"/>
          <w:sz w:val="29"/>
          <w:szCs w:val="29"/>
          <w:lang w:eastAsia="es-CO"/>
        </w:rPr>
      </w:pPr>
      <w:ins w:id="212" w:author="Unknown">
        <w:r w:rsidRPr="001C26C7">
          <w:rPr>
            <w:rFonts w:ascii="Lato" w:eastAsia="Times New Roman" w:hAnsi="Lato" w:cs="Times New Roman"/>
            <w:b/>
            <w:bCs/>
            <w:color w:val="767676"/>
            <w:sz w:val="29"/>
            <w:szCs w:val="29"/>
            <w:lang w:eastAsia="es-CO"/>
          </w:rPr>
          <w:t>devolver()</w:t>
        </w:r>
        <w:r w:rsidRPr="001C26C7">
          <w:rPr>
            <w:rFonts w:ascii="Lato" w:eastAsia="Times New Roman" w:hAnsi="Lato" w:cs="Times New Roman"/>
            <w:color w:val="767676"/>
            <w:sz w:val="29"/>
            <w:szCs w:val="29"/>
            <w:lang w:eastAsia="es-CO"/>
          </w:rPr>
          <w:t>: cambia el atributo prestado a false.</w:t>
        </w:r>
      </w:ins>
    </w:p>
    <w:p w14:paraId="482E9C0A" w14:textId="77777777" w:rsidR="001C26C7" w:rsidRPr="001C26C7" w:rsidRDefault="001C26C7" w:rsidP="001C26C7">
      <w:pPr>
        <w:numPr>
          <w:ilvl w:val="0"/>
          <w:numId w:val="19"/>
        </w:numPr>
        <w:spacing w:before="100" w:beforeAutospacing="1" w:after="240" w:line="240" w:lineRule="auto"/>
        <w:jc w:val="both"/>
        <w:rPr>
          <w:ins w:id="213" w:author="Unknown"/>
          <w:rFonts w:ascii="Lato" w:eastAsia="Times New Roman" w:hAnsi="Lato" w:cs="Times New Roman"/>
          <w:color w:val="767676"/>
          <w:sz w:val="29"/>
          <w:szCs w:val="29"/>
          <w:lang w:eastAsia="es-CO"/>
        </w:rPr>
      </w:pPr>
      <w:proofErr w:type="spellStart"/>
      <w:ins w:id="214" w:author="Unknown">
        <w:r w:rsidRPr="001C26C7">
          <w:rPr>
            <w:rFonts w:ascii="Lato" w:eastAsia="Times New Roman" w:hAnsi="Lato" w:cs="Times New Roman"/>
            <w:b/>
            <w:bCs/>
            <w:color w:val="767676"/>
            <w:sz w:val="29"/>
            <w:szCs w:val="29"/>
            <w:lang w:eastAsia="es-CO"/>
          </w:rPr>
          <w:t>isEntregado</w:t>
        </w:r>
        <w:proofErr w:type="spellEnd"/>
        <w:r w:rsidRPr="001C26C7">
          <w:rPr>
            <w:rFonts w:ascii="Lato" w:eastAsia="Times New Roman" w:hAnsi="Lato" w:cs="Times New Roman"/>
            <w:b/>
            <w:bCs/>
            <w:color w:val="767676"/>
            <w:sz w:val="29"/>
            <w:szCs w:val="29"/>
            <w:lang w:eastAsia="es-CO"/>
          </w:rPr>
          <w:t>()</w:t>
        </w:r>
        <w:r w:rsidRPr="001C26C7">
          <w:rPr>
            <w:rFonts w:ascii="Lato" w:eastAsia="Times New Roman" w:hAnsi="Lato" w:cs="Times New Roman"/>
            <w:color w:val="767676"/>
            <w:sz w:val="29"/>
            <w:szCs w:val="29"/>
            <w:lang w:eastAsia="es-CO"/>
          </w:rPr>
          <w:t>: devuelve el estado del atributo prestado.</w:t>
        </w:r>
      </w:ins>
    </w:p>
    <w:p w14:paraId="3F24FEE1" w14:textId="77777777" w:rsidR="001C26C7" w:rsidRPr="001C26C7" w:rsidRDefault="001C26C7" w:rsidP="001C26C7">
      <w:pPr>
        <w:numPr>
          <w:ilvl w:val="0"/>
          <w:numId w:val="19"/>
        </w:numPr>
        <w:spacing w:after="0" w:line="240" w:lineRule="auto"/>
        <w:jc w:val="both"/>
        <w:rPr>
          <w:ins w:id="215" w:author="Unknown"/>
          <w:rFonts w:ascii="Lato" w:eastAsia="Times New Roman" w:hAnsi="Lato" w:cs="Times New Roman"/>
          <w:color w:val="767676"/>
          <w:sz w:val="29"/>
          <w:szCs w:val="29"/>
          <w:lang w:eastAsia="es-CO"/>
        </w:rPr>
      </w:pPr>
      <w:ins w:id="216" w:author="Unknown">
        <w:r w:rsidRPr="001C26C7">
          <w:rPr>
            <w:rFonts w:ascii="Lato" w:eastAsia="Times New Roman" w:hAnsi="Lato" w:cs="Times New Roman"/>
            <w:color w:val="767676"/>
            <w:sz w:val="29"/>
            <w:szCs w:val="29"/>
            <w:lang w:eastAsia="es-CO"/>
          </w:rPr>
          <w:t>Método </w:t>
        </w:r>
        <w:proofErr w:type="spellStart"/>
        <w:r w:rsidRPr="001C26C7">
          <w:rPr>
            <w:rFonts w:ascii="Lato" w:eastAsia="Times New Roman" w:hAnsi="Lato" w:cs="Times New Roman"/>
            <w:b/>
            <w:bCs/>
            <w:color w:val="767676"/>
            <w:sz w:val="29"/>
            <w:szCs w:val="29"/>
            <w:lang w:eastAsia="es-CO"/>
          </w:rPr>
          <w:t>compareTo</w:t>
        </w:r>
        <w:proofErr w:type="spellEnd"/>
        <w:r w:rsidRPr="001C26C7">
          <w:rPr>
            <w:rFonts w:ascii="Lato" w:eastAsia="Times New Roman" w:hAnsi="Lato" w:cs="Times New Roman"/>
            <w:b/>
            <w:bCs/>
            <w:color w:val="767676"/>
            <w:sz w:val="29"/>
            <w:szCs w:val="29"/>
            <w:lang w:eastAsia="es-CO"/>
          </w:rPr>
          <w:t xml:space="preserve"> (</w:t>
        </w:r>
        <w:proofErr w:type="spellStart"/>
        <w:r w:rsidRPr="001C26C7">
          <w:rPr>
            <w:rFonts w:ascii="Lato" w:eastAsia="Times New Roman" w:hAnsi="Lato" w:cs="Times New Roman"/>
            <w:b/>
            <w:bCs/>
            <w:color w:val="767676"/>
            <w:sz w:val="29"/>
            <w:szCs w:val="29"/>
            <w:lang w:eastAsia="es-CO"/>
          </w:rPr>
          <w:t>Object</w:t>
        </w:r>
        <w:proofErr w:type="spellEnd"/>
        <w:r w:rsidRPr="001C26C7">
          <w:rPr>
            <w:rFonts w:ascii="Lato" w:eastAsia="Times New Roman" w:hAnsi="Lato" w:cs="Times New Roman"/>
            <w:b/>
            <w:bCs/>
            <w:color w:val="767676"/>
            <w:sz w:val="29"/>
            <w:szCs w:val="29"/>
            <w:lang w:eastAsia="es-CO"/>
          </w:rPr>
          <w:t xml:space="preserve"> a)</w:t>
        </w:r>
        <w:r w:rsidRPr="001C26C7">
          <w:rPr>
            <w:rFonts w:ascii="Lato" w:eastAsia="Times New Roman" w:hAnsi="Lato" w:cs="Times New Roman"/>
            <w:color w:val="767676"/>
            <w:sz w:val="29"/>
            <w:szCs w:val="29"/>
            <w:lang w:eastAsia="es-CO"/>
          </w:rPr>
          <w:t xml:space="preserve">, compara las horas estimadas en los videojuegos y en las series el </w:t>
        </w:r>
        <w:proofErr w:type="spellStart"/>
        <w:r w:rsidRPr="001C26C7">
          <w:rPr>
            <w:rFonts w:ascii="Lato" w:eastAsia="Times New Roman" w:hAnsi="Lato" w:cs="Times New Roman"/>
            <w:color w:val="767676"/>
            <w:sz w:val="29"/>
            <w:szCs w:val="29"/>
            <w:lang w:eastAsia="es-CO"/>
          </w:rPr>
          <w:t>numero</w:t>
        </w:r>
        <w:proofErr w:type="spellEnd"/>
        <w:r w:rsidRPr="001C26C7">
          <w:rPr>
            <w:rFonts w:ascii="Lato" w:eastAsia="Times New Roman" w:hAnsi="Lato" w:cs="Times New Roman"/>
            <w:color w:val="767676"/>
            <w:sz w:val="29"/>
            <w:szCs w:val="29"/>
            <w:lang w:eastAsia="es-CO"/>
          </w:rPr>
          <w:t xml:space="preserve"> de temporadas. Como parámetro que tenga un objeto, no es necesario que implementes la interfaz Comparable. Recuerda el uso de los casting de objetos.</w:t>
        </w:r>
      </w:ins>
    </w:p>
    <w:p w14:paraId="0952D003" w14:textId="77777777" w:rsidR="001C26C7" w:rsidRPr="001C26C7" w:rsidRDefault="001C26C7" w:rsidP="001C26C7">
      <w:pPr>
        <w:spacing w:after="240" w:line="240" w:lineRule="auto"/>
        <w:rPr>
          <w:ins w:id="217" w:author="Unknown"/>
          <w:rFonts w:ascii="Lato" w:eastAsia="Times New Roman" w:hAnsi="Lato" w:cs="Times New Roman"/>
          <w:color w:val="767676"/>
          <w:sz w:val="29"/>
          <w:szCs w:val="29"/>
          <w:lang w:eastAsia="es-CO"/>
        </w:rPr>
      </w:pPr>
      <w:ins w:id="218" w:author="Unknown">
        <w:r w:rsidRPr="001C26C7">
          <w:rPr>
            <w:rFonts w:ascii="Lato" w:eastAsia="Times New Roman" w:hAnsi="Lato" w:cs="Times New Roman"/>
            <w:color w:val="767676"/>
            <w:sz w:val="29"/>
            <w:szCs w:val="29"/>
            <w:lang w:eastAsia="es-CO"/>
          </w:rPr>
          <w:lastRenderedPageBreak/>
          <w:t>Implementa los anteriores métodos en las clases Videojuego y Serie. Ahora crea una aplicación ejecutable y realiza lo siguiente:</w:t>
        </w:r>
      </w:ins>
    </w:p>
    <w:p w14:paraId="4902C780" w14:textId="77777777" w:rsidR="001C26C7" w:rsidRPr="001C26C7" w:rsidRDefault="001C26C7" w:rsidP="001C26C7">
      <w:pPr>
        <w:numPr>
          <w:ilvl w:val="0"/>
          <w:numId w:val="20"/>
        </w:numPr>
        <w:spacing w:before="100" w:beforeAutospacing="1" w:after="240" w:line="240" w:lineRule="auto"/>
        <w:jc w:val="both"/>
        <w:rPr>
          <w:ins w:id="219" w:author="Unknown"/>
          <w:rFonts w:ascii="Lato" w:eastAsia="Times New Roman" w:hAnsi="Lato" w:cs="Times New Roman"/>
          <w:color w:val="767676"/>
          <w:sz w:val="29"/>
          <w:szCs w:val="29"/>
          <w:lang w:eastAsia="es-CO"/>
        </w:rPr>
      </w:pPr>
      <w:ins w:id="220" w:author="Unknown">
        <w:r w:rsidRPr="001C26C7">
          <w:rPr>
            <w:rFonts w:ascii="Lato" w:eastAsia="Times New Roman" w:hAnsi="Lato" w:cs="Times New Roman"/>
            <w:color w:val="767676"/>
            <w:sz w:val="29"/>
            <w:szCs w:val="29"/>
            <w:lang w:eastAsia="es-CO"/>
          </w:rPr>
          <w:t xml:space="preserve">Crea dos </w:t>
        </w:r>
        <w:proofErr w:type="spellStart"/>
        <w:r w:rsidRPr="001C26C7">
          <w:rPr>
            <w:rFonts w:ascii="Lato" w:eastAsia="Times New Roman" w:hAnsi="Lato" w:cs="Times New Roman"/>
            <w:color w:val="767676"/>
            <w:sz w:val="29"/>
            <w:szCs w:val="29"/>
            <w:lang w:eastAsia="es-CO"/>
          </w:rPr>
          <w:t>arrays</w:t>
        </w:r>
        <w:proofErr w:type="spellEnd"/>
        <w:r w:rsidRPr="001C26C7">
          <w:rPr>
            <w:rFonts w:ascii="Lato" w:eastAsia="Times New Roman" w:hAnsi="Lato" w:cs="Times New Roman"/>
            <w:color w:val="767676"/>
            <w:sz w:val="29"/>
            <w:szCs w:val="29"/>
            <w:lang w:eastAsia="es-CO"/>
          </w:rPr>
          <w:t>, uno de</w:t>
        </w:r>
        <w:r w:rsidRPr="001C26C7">
          <w:rPr>
            <w:rFonts w:ascii="Lato" w:eastAsia="Times New Roman" w:hAnsi="Lato" w:cs="Times New Roman"/>
            <w:b/>
            <w:bCs/>
            <w:color w:val="767676"/>
            <w:sz w:val="29"/>
            <w:szCs w:val="29"/>
            <w:lang w:eastAsia="es-CO"/>
          </w:rPr>
          <w:t> Series</w:t>
        </w:r>
        <w:r w:rsidRPr="001C26C7">
          <w:rPr>
            <w:rFonts w:ascii="Lato" w:eastAsia="Times New Roman" w:hAnsi="Lato" w:cs="Times New Roman"/>
            <w:color w:val="767676"/>
            <w:sz w:val="29"/>
            <w:szCs w:val="29"/>
            <w:lang w:eastAsia="es-CO"/>
          </w:rPr>
          <w:t> y otro de </w:t>
        </w:r>
        <w:r w:rsidRPr="001C26C7">
          <w:rPr>
            <w:rFonts w:ascii="Lato" w:eastAsia="Times New Roman" w:hAnsi="Lato" w:cs="Times New Roman"/>
            <w:b/>
            <w:bCs/>
            <w:color w:val="767676"/>
            <w:sz w:val="29"/>
            <w:szCs w:val="29"/>
            <w:lang w:eastAsia="es-CO"/>
          </w:rPr>
          <w:t>Videojuegos</w:t>
        </w:r>
        <w:r w:rsidRPr="001C26C7">
          <w:rPr>
            <w:rFonts w:ascii="Lato" w:eastAsia="Times New Roman" w:hAnsi="Lato" w:cs="Times New Roman"/>
            <w:color w:val="767676"/>
            <w:sz w:val="29"/>
            <w:szCs w:val="29"/>
            <w:lang w:eastAsia="es-CO"/>
          </w:rPr>
          <w:t>, de 5 posiciones cada uno.</w:t>
        </w:r>
      </w:ins>
    </w:p>
    <w:p w14:paraId="0AAC4D20" w14:textId="77777777" w:rsidR="001C26C7" w:rsidRPr="001C26C7" w:rsidRDefault="001C26C7" w:rsidP="001C26C7">
      <w:pPr>
        <w:numPr>
          <w:ilvl w:val="0"/>
          <w:numId w:val="20"/>
        </w:numPr>
        <w:spacing w:before="100" w:beforeAutospacing="1" w:after="240" w:line="240" w:lineRule="auto"/>
        <w:jc w:val="both"/>
        <w:rPr>
          <w:ins w:id="221" w:author="Unknown"/>
          <w:rFonts w:ascii="Lato" w:eastAsia="Times New Roman" w:hAnsi="Lato" w:cs="Times New Roman"/>
          <w:color w:val="767676"/>
          <w:sz w:val="29"/>
          <w:szCs w:val="29"/>
          <w:lang w:eastAsia="es-CO"/>
        </w:rPr>
      </w:pPr>
      <w:ins w:id="222" w:author="Unknown">
        <w:r w:rsidRPr="001C26C7">
          <w:rPr>
            <w:rFonts w:ascii="Lato" w:eastAsia="Times New Roman" w:hAnsi="Lato" w:cs="Times New Roman"/>
            <w:color w:val="767676"/>
            <w:sz w:val="29"/>
            <w:szCs w:val="29"/>
            <w:lang w:eastAsia="es-CO"/>
          </w:rPr>
          <w:t>Crea un objeto en cada posición del array, con los valores que desees, puedes usar distintos constructores.</w:t>
        </w:r>
      </w:ins>
    </w:p>
    <w:p w14:paraId="0F176D04" w14:textId="77777777" w:rsidR="001C26C7" w:rsidRPr="001C26C7" w:rsidRDefault="001C26C7" w:rsidP="001C26C7">
      <w:pPr>
        <w:numPr>
          <w:ilvl w:val="0"/>
          <w:numId w:val="20"/>
        </w:numPr>
        <w:spacing w:before="100" w:beforeAutospacing="1" w:after="240" w:line="240" w:lineRule="auto"/>
        <w:jc w:val="both"/>
        <w:rPr>
          <w:ins w:id="223" w:author="Unknown"/>
          <w:rFonts w:ascii="Lato" w:eastAsia="Times New Roman" w:hAnsi="Lato" w:cs="Times New Roman"/>
          <w:color w:val="767676"/>
          <w:sz w:val="29"/>
          <w:szCs w:val="29"/>
          <w:lang w:eastAsia="es-CO"/>
        </w:rPr>
      </w:pPr>
      <w:ins w:id="224" w:author="Unknown">
        <w:r w:rsidRPr="001C26C7">
          <w:rPr>
            <w:rFonts w:ascii="Lato" w:eastAsia="Times New Roman" w:hAnsi="Lato" w:cs="Times New Roman"/>
            <w:color w:val="767676"/>
            <w:sz w:val="29"/>
            <w:szCs w:val="29"/>
            <w:lang w:eastAsia="es-CO"/>
          </w:rPr>
          <w:t>Entrega algunos </w:t>
        </w:r>
        <w:r w:rsidRPr="001C26C7">
          <w:rPr>
            <w:rFonts w:ascii="Lato" w:eastAsia="Times New Roman" w:hAnsi="Lato" w:cs="Times New Roman"/>
            <w:b/>
            <w:bCs/>
            <w:color w:val="767676"/>
            <w:sz w:val="29"/>
            <w:szCs w:val="29"/>
            <w:lang w:eastAsia="es-CO"/>
          </w:rPr>
          <w:t>Videojuegos</w:t>
        </w:r>
        <w:r w:rsidRPr="001C26C7">
          <w:rPr>
            <w:rFonts w:ascii="Lato" w:eastAsia="Times New Roman" w:hAnsi="Lato" w:cs="Times New Roman"/>
            <w:color w:val="767676"/>
            <w:sz w:val="29"/>
            <w:szCs w:val="29"/>
            <w:lang w:eastAsia="es-CO"/>
          </w:rPr>
          <w:t> y </w:t>
        </w:r>
        <w:r w:rsidRPr="001C26C7">
          <w:rPr>
            <w:rFonts w:ascii="Lato" w:eastAsia="Times New Roman" w:hAnsi="Lato" w:cs="Times New Roman"/>
            <w:b/>
            <w:bCs/>
            <w:color w:val="767676"/>
            <w:sz w:val="29"/>
            <w:szCs w:val="29"/>
            <w:lang w:eastAsia="es-CO"/>
          </w:rPr>
          <w:t>Series</w:t>
        </w:r>
        <w:r w:rsidRPr="001C26C7">
          <w:rPr>
            <w:rFonts w:ascii="Lato" w:eastAsia="Times New Roman" w:hAnsi="Lato" w:cs="Times New Roman"/>
            <w:color w:val="767676"/>
            <w:sz w:val="29"/>
            <w:szCs w:val="29"/>
            <w:lang w:eastAsia="es-CO"/>
          </w:rPr>
          <w:t> con el método </w:t>
        </w:r>
        <w:r w:rsidRPr="001C26C7">
          <w:rPr>
            <w:rFonts w:ascii="Lato" w:eastAsia="Times New Roman" w:hAnsi="Lato" w:cs="Times New Roman"/>
            <w:b/>
            <w:bCs/>
            <w:color w:val="767676"/>
            <w:sz w:val="29"/>
            <w:szCs w:val="29"/>
            <w:lang w:eastAsia="es-CO"/>
          </w:rPr>
          <w:t>entregar()</w:t>
        </w:r>
        <w:r w:rsidRPr="001C26C7">
          <w:rPr>
            <w:rFonts w:ascii="Lato" w:eastAsia="Times New Roman" w:hAnsi="Lato" w:cs="Times New Roman"/>
            <w:color w:val="767676"/>
            <w:sz w:val="29"/>
            <w:szCs w:val="29"/>
            <w:lang w:eastAsia="es-CO"/>
          </w:rPr>
          <w:t>.</w:t>
        </w:r>
      </w:ins>
    </w:p>
    <w:p w14:paraId="10BDE243" w14:textId="77777777" w:rsidR="001C26C7" w:rsidRPr="001C26C7" w:rsidRDefault="001C26C7" w:rsidP="001C26C7">
      <w:pPr>
        <w:numPr>
          <w:ilvl w:val="0"/>
          <w:numId w:val="20"/>
        </w:numPr>
        <w:spacing w:before="100" w:beforeAutospacing="1" w:after="240" w:line="240" w:lineRule="auto"/>
        <w:jc w:val="both"/>
        <w:rPr>
          <w:ins w:id="225" w:author="Unknown"/>
          <w:rFonts w:ascii="Lato" w:eastAsia="Times New Roman" w:hAnsi="Lato" w:cs="Times New Roman"/>
          <w:color w:val="767676"/>
          <w:sz w:val="29"/>
          <w:szCs w:val="29"/>
          <w:lang w:eastAsia="es-CO"/>
        </w:rPr>
      </w:pPr>
      <w:ins w:id="226" w:author="Unknown">
        <w:r w:rsidRPr="001C26C7">
          <w:rPr>
            <w:rFonts w:ascii="Lato" w:eastAsia="Times New Roman" w:hAnsi="Lato" w:cs="Times New Roman"/>
            <w:color w:val="767676"/>
            <w:sz w:val="29"/>
            <w:szCs w:val="29"/>
            <w:lang w:eastAsia="es-CO"/>
          </w:rPr>
          <w:t>Cuenta cuantos </w:t>
        </w:r>
        <w:r w:rsidRPr="001C26C7">
          <w:rPr>
            <w:rFonts w:ascii="Lato" w:eastAsia="Times New Roman" w:hAnsi="Lato" w:cs="Times New Roman"/>
            <w:b/>
            <w:bCs/>
            <w:color w:val="767676"/>
            <w:sz w:val="29"/>
            <w:szCs w:val="29"/>
            <w:lang w:eastAsia="es-CO"/>
          </w:rPr>
          <w:t>Series</w:t>
        </w:r>
        <w:r w:rsidRPr="001C26C7">
          <w:rPr>
            <w:rFonts w:ascii="Lato" w:eastAsia="Times New Roman" w:hAnsi="Lato" w:cs="Times New Roman"/>
            <w:color w:val="767676"/>
            <w:sz w:val="29"/>
            <w:szCs w:val="29"/>
            <w:lang w:eastAsia="es-CO"/>
          </w:rPr>
          <w:t> y </w:t>
        </w:r>
        <w:r w:rsidRPr="001C26C7">
          <w:rPr>
            <w:rFonts w:ascii="Lato" w:eastAsia="Times New Roman" w:hAnsi="Lato" w:cs="Times New Roman"/>
            <w:b/>
            <w:bCs/>
            <w:color w:val="767676"/>
            <w:sz w:val="29"/>
            <w:szCs w:val="29"/>
            <w:lang w:eastAsia="es-CO"/>
          </w:rPr>
          <w:t>Videojuegos</w:t>
        </w:r>
        <w:r w:rsidRPr="001C26C7">
          <w:rPr>
            <w:rFonts w:ascii="Lato" w:eastAsia="Times New Roman" w:hAnsi="Lato" w:cs="Times New Roman"/>
            <w:color w:val="767676"/>
            <w:sz w:val="29"/>
            <w:szCs w:val="29"/>
            <w:lang w:eastAsia="es-CO"/>
          </w:rPr>
          <w:t> hay entregados. Al contarlos, devuélvelos.</w:t>
        </w:r>
      </w:ins>
    </w:p>
    <w:p w14:paraId="5F9DD378" w14:textId="77777777" w:rsidR="001C26C7" w:rsidRPr="001C26C7" w:rsidRDefault="001C26C7" w:rsidP="001C26C7">
      <w:pPr>
        <w:numPr>
          <w:ilvl w:val="0"/>
          <w:numId w:val="20"/>
        </w:numPr>
        <w:spacing w:line="240" w:lineRule="auto"/>
        <w:jc w:val="both"/>
        <w:rPr>
          <w:ins w:id="227" w:author="Unknown"/>
          <w:rFonts w:ascii="Lato" w:eastAsia="Times New Roman" w:hAnsi="Lato" w:cs="Times New Roman"/>
          <w:color w:val="767676"/>
          <w:sz w:val="29"/>
          <w:szCs w:val="29"/>
          <w:lang w:eastAsia="es-CO"/>
        </w:rPr>
      </w:pPr>
      <w:ins w:id="228" w:author="Unknown">
        <w:r w:rsidRPr="001C26C7">
          <w:rPr>
            <w:rFonts w:ascii="Lato" w:eastAsia="Times New Roman" w:hAnsi="Lato" w:cs="Times New Roman"/>
            <w:color w:val="767676"/>
            <w:sz w:val="29"/>
            <w:szCs w:val="29"/>
            <w:lang w:eastAsia="es-CO"/>
          </w:rPr>
          <w:t>Por último, indica el </w:t>
        </w:r>
        <w:r w:rsidRPr="001C26C7">
          <w:rPr>
            <w:rFonts w:ascii="Lato" w:eastAsia="Times New Roman" w:hAnsi="Lato" w:cs="Times New Roman"/>
            <w:b/>
            <w:bCs/>
            <w:color w:val="767676"/>
            <w:sz w:val="29"/>
            <w:szCs w:val="29"/>
            <w:lang w:eastAsia="es-CO"/>
          </w:rPr>
          <w:t>Videojuego</w:t>
        </w:r>
        <w:r w:rsidRPr="001C26C7">
          <w:rPr>
            <w:rFonts w:ascii="Lato" w:eastAsia="Times New Roman" w:hAnsi="Lato" w:cs="Times New Roman"/>
            <w:color w:val="767676"/>
            <w:sz w:val="29"/>
            <w:szCs w:val="29"/>
            <w:lang w:eastAsia="es-CO"/>
          </w:rPr>
          <w:t xml:space="preserve"> tiene más horas estimadas y la serie con </w:t>
        </w:r>
        <w:proofErr w:type="spellStart"/>
        <w:r w:rsidRPr="001C26C7">
          <w:rPr>
            <w:rFonts w:ascii="Lato" w:eastAsia="Times New Roman" w:hAnsi="Lato" w:cs="Times New Roman"/>
            <w:color w:val="767676"/>
            <w:sz w:val="29"/>
            <w:szCs w:val="29"/>
            <w:lang w:eastAsia="es-CO"/>
          </w:rPr>
          <w:t>mas</w:t>
        </w:r>
        <w:proofErr w:type="spellEnd"/>
        <w:r w:rsidRPr="001C26C7">
          <w:rPr>
            <w:rFonts w:ascii="Lato" w:eastAsia="Times New Roman" w:hAnsi="Lato" w:cs="Times New Roman"/>
            <w:color w:val="767676"/>
            <w:sz w:val="29"/>
            <w:szCs w:val="29"/>
            <w:lang w:eastAsia="es-CO"/>
          </w:rPr>
          <w:t xml:space="preserve"> temporadas. </w:t>
        </w:r>
        <w:proofErr w:type="spellStart"/>
        <w:r w:rsidRPr="001C26C7">
          <w:rPr>
            <w:rFonts w:ascii="Lato" w:eastAsia="Times New Roman" w:hAnsi="Lato" w:cs="Times New Roman"/>
            <w:color w:val="767676"/>
            <w:sz w:val="29"/>
            <w:szCs w:val="29"/>
            <w:lang w:eastAsia="es-CO"/>
          </w:rPr>
          <w:t>Muestralos</w:t>
        </w:r>
        <w:proofErr w:type="spellEnd"/>
        <w:r w:rsidRPr="001C26C7">
          <w:rPr>
            <w:rFonts w:ascii="Lato" w:eastAsia="Times New Roman" w:hAnsi="Lato" w:cs="Times New Roman"/>
            <w:color w:val="767676"/>
            <w:sz w:val="29"/>
            <w:szCs w:val="29"/>
            <w:lang w:eastAsia="es-CO"/>
          </w:rPr>
          <w:t xml:space="preserve"> en pantalla con toda su información (usa el método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72D68EEB"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44C68619"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0F134F51"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16"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17"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26DD14FF" w14:textId="77777777" w:rsidTr="001C26C7">
        <w:trPr>
          <w:jc w:val="center"/>
        </w:trPr>
        <w:tc>
          <w:tcPr>
            <w:tcW w:w="0" w:type="auto"/>
            <w:gridSpan w:val="2"/>
            <w:tcBorders>
              <w:top w:val="nil"/>
              <w:left w:val="nil"/>
              <w:bottom w:val="nil"/>
              <w:right w:val="nil"/>
            </w:tcBorders>
            <w:shd w:val="clear" w:color="auto" w:fill="auto"/>
            <w:vAlign w:val="center"/>
            <w:hideMark/>
          </w:tcPr>
          <w:p w14:paraId="2C35CBED"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0A7B4292" w14:textId="77777777" w:rsidR="001C26C7" w:rsidRPr="001C26C7" w:rsidRDefault="001C26C7" w:rsidP="001C26C7">
      <w:pPr>
        <w:shd w:val="clear" w:color="auto" w:fill="FFFFFF"/>
        <w:spacing w:line="240" w:lineRule="auto"/>
        <w:rPr>
          <w:ins w:id="229"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28E45186" w14:textId="77777777" w:rsidTr="001C26C7">
        <w:trPr>
          <w:jc w:val="center"/>
        </w:trPr>
        <w:tc>
          <w:tcPr>
            <w:tcW w:w="18525" w:type="dxa"/>
            <w:tcBorders>
              <w:top w:val="nil"/>
              <w:left w:val="nil"/>
              <w:bottom w:val="nil"/>
              <w:right w:val="nil"/>
            </w:tcBorders>
            <w:shd w:val="clear" w:color="auto" w:fill="auto"/>
            <w:vAlign w:val="center"/>
            <w:hideMark/>
          </w:tcPr>
          <w:p w14:paraId="35B59CE7"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135116CC"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1984033F"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5A184B1C"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71064B4F"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787D50F0" w14:textId="77777777" w:rsidR="001C26C7" w:rsidRPr="001C26C7" w:rsidRDefault="001C26C7" w:rsidP="001C26C7">
      <w:pPr>
        <w:spacing w:after="0" w:line="240" w:lineRule="auto"/>
        <w:rPr>
          <w:ins w:id="230" w:author="Unknown"/>
          <w:rFonts w:ascii="Lato" w:eastAsia="Times New Roman" w:hAnsi="Lato" w:cs="Times New Roman"/>
          <w:color w:val="767676"/>
          <w:sz w:val="29"/>
          <w:szCs w:val="29"/>
          <w:lang w:eastAsia="es-CO"/>
        </w:rPr>
      </w:pPr>
      <w:ins w:id="231" w:author="Unknown">
        <w:r w:rsidRPr="001C26C7">
          <w:rPr>
            <w:rFonts w:ascii="Lato" w:eastAsia="Times New Roman" w:hAnsi="Lato" w:cs="Times New Roman"/>
            <w:color w:val="767676"/>
            <w:sz w:val="29"/>
            <w:szCs w:val="29"/>
            <w:lang w:eastAsia="es-CO"/>
          </w:rPr>
          <w:br/>
        </w:r>
        <w:r w:rsidRPr="001C26C7">
          <w:rPr>
            <w:rFonts w:ascii="Lato" w:eastAsia="Times New Roman" w:hAnsi="Lato" w:cs="Times New Roman"/>
            <w:b/>
            <w:bCs/>
            <w:color w:val="767676"/>
            <w:sz w:val="29"/>
            <w:szCs w:val="29"/>
            <w:lang w:eastAsia="es-CO"/>
          </w:rPr>
          <w:t>6)</w:t>
        </w:r>
        <w:r w:rsidRPr="001C26C7">
          <w:rPr>
            <w:rFonts w:ascii="Lato" w:eastAsia="Times New Roman" w:hAnsi="Lato" w:cs="Times New Roman"/>
            <w:color w:val="767676"/>
            <w:sz w:val="29"/>
            <w:szCs w:val="29"/>
            <w:lang w:eastAsia="es-CO"/>
          </w:rPr>
          <w:t> Crear una clase Libro que contenga los siguientes atributos:</w:t>
        </w:r>
      </w:ins>
    </w:p>
    <w:p w14:paraId="7A970B35" w14:textId="77777777" w:rsidR="001C26C7" w:rsidRPr="001C26C7" w:rsidRDefault="001C26C7" w:rsidP="001C26C7">
      <w:pPr>
        <w:spacing w:after="240" w:line="240" w:lineRule="auto"/>
        <w:rPr>
          <w:ins w:id="232" w:author="Unknown"/>
          <w:rFonts w:ascii="Lato" w:eastAsia="Times New Roman" w:hAnsi="Lato" w:cs="Times New Roman"/>
          <w:color w:val="767676"/>
          <w:sz w:val="29"/>
          <w:szCs w:val="29"/>
          <w:lang w:eastAsia="es-CO"/>
        </w:rPr>
      </w:pPr>
      <w:ins w:id="233" w:author="Unknown">
        <w:r w:rsidRPr="001C26C7">
          <w:rPr>
            <w:rFonts w:ascii="Lato" w:eastAsia="Times New Roman" w:hAnsi="Lato" w:cs="Times New Roman"/>
            <w:color w:val="767676"/>
            <w:sz w:val="29"/>
            <w:szCs w:val="29"/>
            <w:lang w:eastAsia="es-CO"/>
          </w:rPr>
          <w:t>– ISBN</w:t>
        </w:r>
      </w:ins>
    </w:p>
    <w:p w14:paraId="0F95F28F" w14:textId="77777777" w:rsidR="001C26C7" w:rsidRPr="001C26C7" w:rsidRDefault="001C26C7" w:rsidP="001C26C7">
      <w:pPr>
        <w:spacing w:after="240" w:line="240" w:lineRule="auto"/>
        <w:rPr>
          <w:ins w:id="234" w:author="Unknown"/>
          <w:rFonts w:ascii="Lato" w:eastAsia="Times New Roman" w:hAnsi="Lato" w:cs="Times New Roman"/>
          <w:color w:val="767676"/>
          <w:sz w:val="29"/>
          <w:szCs w:val="29"/>
          <w:lang w:eastAsia="es-CO"/>
        </w:rPr>
      </w:pPr>
      <w:ins w:id="235" w:author="Unknown">
        <w:r w:rsidRPr="001C26C7">
          <w:rPr>
            <w:rFonts w:ascii="Lato" w:eastAsia="Times New Roman" w:hAnsi="Lato" w:cs="Times New Roman"/>
            <w:color w:val="767676"/>
            <w:sz w:val="29"/>
            <w:szCs w:val="29"/>
            <w:lang w:eastAsia="es-CO"/>
          </w:rPr>
          <w:t>– Titulo</w:t>
        </w:r>
      </w:ins>
    </w:p>
    <w:p w14:paraId="068706A2" w14:textId="77777777" w:rsidR="001C26C7" w:rsidRPr="001C26C7" w:rsidRDefault="001C26C7" w:rsidP="001C26C7">
      <w:pPr>
        <w:spacing w:after="240" w:line="240" w:lineRule="auto"/>
        <w:rPr>
          <w:ins w:id="236" w:author="Unknown"/>
          <w:rFonts w:ascii="Lato" w:eastAsia="Times New Roman" w:hAnsi="Lato" w:cs="Times New Roman"/>
          <w:color w:val="767676"/>
          <w:sz w:val="29"/>
          <w:szCs w:val="29"/>
          <w:lang w:eastAsia="es-CO"/>
        </w:rPr>
      </w:pPr>
      <w:ins w:id="237" w:author="Unknown">
        <w:r w:rsidRPr="001C26C7">
          <w:rPr>
            <w:rFonts w:ascii="Lato" w:eastAsia="Times New Roman" w:hAnsi="Lato" w:cs="Times New Roman"/>
            <w:color w:val="767676"/>
            <w:sz w:val="29"/>
            <w:szCs w:val="29"/>
            <w:lang w:eastAsia="es-CO"/>
          </w:rPr>
          <w:t>– Autor</w:t>
        </w:r>
      </w:ins>
    </w:p>
    <w:p w14:paraId="05162E8D" w14:textId="77777777" w:rsidR="001C26C7" w:rsidRPr="001C26C7" w:rsidRDefault="001C26C7" w:rsidP="001C26C7">
      <w:pPr>
        <w:spacing w:after="240" w:line="240" w:lineRule="auto"/>
        <w:rPr>
          <w:ins w:id="238" w:author="Unknown"/>
          <w:rFonts w:ascii="Lato" w:eastAsia="Times New Roman" w:hAnsi="Lato" w:cs="Times New Roman"/>
          <w:color w:val="767676"/>
          <w:sz w:val="29"/>
          <w:szCs w:val="29"/>
          <w:lang w:eastAsia="es-CO"/>
        </w:rPr>
      </w:pPr>
      <w:ins w:id="239" w:author="Unknown">
        <w:r w:rsidRPr="001C26C7">
          <w:rPr>
            <w:rFonts w:ascii="Lato" w:eastAsia="Times New Roman" w:hAnsi="Lato" w:cs="Times New Roman"/>
            <w:color w:val="767676"/>
            <w:sz w:val="29"/>
            <w:szCs w:val="29"/>
            <w:lang w:eastAsia="es-CO"/>
          </w:rPr>
          <w:t>– Número de páginas</w:t>
        </w:r>
      </w:ins>
    </w:p>
    <w:p w14:paraId="3F048574" w14:textId="77777777" w:rsidR="001C26C7" w:rsidRPr="001C26C7" w:rsidRDefault="001C26C7" w:rsidP="001C26C7">
      <w:pPr>
        <w:spacing w:after="240" w:line="240" w:lineRule="auto"/>
        <w:rPr>
          <w:ins w:id="240" w:author="Unknown"/>
          <w:rFonts w:ascii="Lato" w:eastAsia="Times New Roman" w:hAnsi="Lato" w:cs="Times New Roman"/>
          <w:color w:val="767676"/>
          <w:sz w:val="29"/>
          <w:szCs w:val="29"/>
          <w:lang w:eastAsia="es-CO"/>
        </w:rPr>
      </w:pPr>
      <w:ins w:id="241" w:author="Unknown">
        <w:r w:rsidRPr="001C26C7">
          <w:rPr>
            <w:rFonts w:ascii="Lato" w:eastAsia="Times New Roman" w:hAnsi="Lato" w:cs="Times New Roman"/>
            <w:color w:val="767676"/>
            <w:sz w:val="29"/>
            <w:szCs w:val="29"/>
            <w:lang w:eastAsia="es-CO"/>
          </w:rPr>
          <w:t xml:space="preserve">Crear sus respectivos métodos </w:t>
        </w:r>
        <w:proofErr w:type="spellStart"/>
        <w:r w:rsidRPr="001C26C7">
          <w:rPr>
            <w:rFonts w:ascii="Lato" w:eastAsia="Times New Roman" w:hAnsi="Lato" w:cs="Times New Roman"/>
            <w:color w:val="767676"/>
            <w:sz w:val="29"/>
            <w:szCs w:val="29"/>
            <w:lang w:eastAsia="es-CO"/>
          </w:rPr>
          <w:t>get</w:t>
        </w:r>
        <w:proofErr w:type="spellEnd"/>
        <w:r w:rsidRPr="001C26C7">
          <w:rPr>
            <w:rFonts w:ascii="Lato" w:eastAsia="Times New Roman" w:hAnsi="Lato" w:cs="Times New Roman"/>
            <w:color w:val="767676"/>
            <w:sz w:val="29"/>
            <w:szCs w:val="29"/>
            <w:lang w:eastAsia="es-CO"/>
          </w:rPr>
          <w:t xml:space="preserve"> y set correspondientes para cada atributo. Crear el método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 para mostrar la información relativa al libro con el siguiente formato:</w:t>
        </w:r>
      </w:ins>
    </w:p>
    <w:p w14:paraId="2B808FC1" w14:textId="77777777" w:rsidR="001C26C7" w:rsidRPr="001C26C7" w:rsidRDefault="001C26C7" w:rsidP="001C26C7">
      <w:pPr>
        <w:spacing w:after="240" w:line="240" w:lineRule="auto"/>
        <w:rPr>
          <w:ins w:id="242" w:author="Unknown"/>
          <w:rFonts w:ascii="Lato" w:eastAsia="Times New Roman" w:hAnsi="Lato" w:cs="Times New Roman"/>
          <w:color w:val="767676"/>
          <w:sz w:val="29"/>
          <w:szCs w:val="29"/>
          <w:lang w:eastAsia="es-CO"/>
        </w:rPr>
      </w:pPr>
      <w:ins w:id="243" w:author="Unknown">
        <w:r w:rsidRPr="001C26C7">
          <w:rPr>
            <w:rFonts w:ascii="Lato" w:eastAsia="Times New Roman" w:hAnsi="Lato" w:cs="Times New Roman"/>
            <w:color w:val="767676"/>
            <w:sz w:val="29"/>
            <w:szCs w:val="29"/>
            <w:lang w:eastAsia="es-CO"/>
          </w:rPr>
          <w:t>“El libro con ISBN creado por el autor tiene páginas”</w:t>
        </w:r>
      </w:ins>
    </w:p>
    <w:p w14:paraId="7E17A611" w14:textId="77777777" w:rsidR="001C26C7" w:rsidRPr="001C26C7" w:rsidRDefault="001C26C7" w:rsidP="001C26C7">
      <w:pPr>
        <w:spacing w:after="240" w:line="240" w:lineRule="auto"/>
        <w:rPr>
          <w:ins w:id="244" w:author="Unknown"/>
          <w:rFonts w:ascii="Lato" w:eastAsia="Times New Roman" w:hAnsi="Lato" w:cs="Times New Roman"/>
          <w:color w:val="767676"/>
          <w:sz w:val="29"/>
          <w:szCs w:val="29"/>
          <w:lang w:eastAsia="es-CO"/>
        </w:rPr>
      </w:pPr>
      <w:ins w:id="245" w:author="Unknown">
        <w:r w:rsidRPr="001C26C7">
          <w:rPr>
            <w:rFonts w:ascii="Lato" w:eastAsia="Times New Roman" w:hAnsi="Lato" w:cs="Times New Roman"/>
            <w:color w:val="767676"/>
            <w:sz w:val="29"/>
            <w:szCs w:val="29"/>
            <w:lang w:eastAsia="es-CO"/>
          </w:rPr>
          <w:t xml:space="preserve">En el fichero </w:t>
        </w:r>
        <w:proofErr w:type="spellStart"/>
        <w:r w:rsidRPr="001C26C7">
          <w:rPr>
            <w:rFonts w:ascii="Lato" w:eastAsia="Times New Roman" w:hAnsi="Lato" w:cs="Times New Roman"/>
            <w:color w:val="767676"/>
            <w:sz w:val="29"/>
            <w:szCs w:val="29"/>
            <w:lang w:eastAsia="es-CO"/>
          </w:rPr>
          <w:t>main</w:t>
        </w:r>
        <w:proofErr w:type="spellEnd"/>
        <w:r w:rsidRPr="001C26C7">
          <w:rPr>
            <w:rFonts w:ascii="Lato" w:eastAsia="Times New Roman" w:hAnsi="Lato" w:cs="Times New Roman"/>
            <w:color w:val="767676"/>
            <w:sz w:val="29"/>
            <w:szCs w:val="29"/>
            <w:lang w:eastAsia="es-CO"/>
          </w:rPr>
          <w:t>, crear 2 objetos Libro (los valores que se quieran) y mostrarlos por pantalla.</w:t>
        </w:r>
      </w:ins>
    </w:p>
    <w:p w14:paraId="6C4ADAE6" w14:textId="77777777" w:rsidR="001C26C7" w:rsidRPr="001C26C7" w:rsidRDefault="001C26C7" w:rsidP="001C26C7">
      <w:pPr>
        <w:spacing w:line="240" w:lineRule="auto"/>
        <w:rPr>
          <w:ins w:id="246" w:author="Unknown"/>
          <w:rFonts w:ascii="Lato" w:eastAsia="Times New Roman" w:hAnsi="Lato" w:cs="Times New Roman"/>
          <w:color w:val="767676"/>
          <w:sz w:val="29"/>
          <w:szCs w:val="29"/>
          <w:lang w:eastAsia="es-CO"/>
        </w:rPr>
      </w:pPr>
      <w:ins w:id="247" w:author="Unknown">
        <w:r w:rsidRPr="001C26C7">
          <w:rPr>
            <w:rFonts w:ascii="Lato" w:eastAsia="Times New Roman" w:hAnsi="Lato" w:cs="Times New Roman"/>
            <w:color w:val="767676"/>
            <w:sz w:val="29"/>
            <w:szCs w:val="29"/>
            <w:lang w:eastAsia="es-CO"/>
          </w:rPr>
          <w:t>Por último, indicar cuál de los 2 tiene más páginas.</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6BD82C90"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0EBCAC28"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lastRenderedPageBreak/>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77254515"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18"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19"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3154EFE9" w14:textId="77777777" w:rsidTr="001C26C7">
        <w:trPr>
          <w:jc w:val="center"/>
        </w:trPr>
        <w:tc>
          <w:tcPr>
            <w:tcW w:w="0" w:type="auto"/>
            <w:gridSpan w:val="2"/>
            <w:tcBorders>
              <w:top w:val="nil"/>
              <w:left w:val="nil"/>
              <w:bottom w:val="nil"/>
              <w:right w:val="nil"/>
            </w:tcBorders>
            <w:shd w:val="clear" w:color="auto" w:fill="auto"/>
            <w:vAlign w:val="center"/>
            <w:hideMark/>
          </w:tcPr>
          <w:p w14:paraId="5F328CE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22847DA3" w14:textId="77777777" w:rsidR="001C26C7" w:rsidRPr="001C26C7" w:rsidRDefault="001C26C7" w:rsidP="001C26C7">
      <w:pPr>
        <w:shd w:val="clear" w:color="auto" w:fill="FFFFFF"/>
        <w:spacing w:line="240" w:lineRule="auto"/>
        <w:rPr>
          <w:ins w:id="248"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5278FB11" w14:textId="77777777" w:rsidTr="001C26C7">
        <w:trPr>
          <w:jc w:val="center"/>
        </w:trPr>
        <w:tc>
          <w:tcPr>
            <w:tcW w:w="18525" w:type="dxa"/>
            <w:tcBorders>
              <w:top w:val="nil"/>
              <w:left w:val="nil"/>
              <w:bottom w:val="nil"/>
              <w:right w:val="nil"/>
            </w:tcBorders>
            <w:shd w:val="clear" w:color="auto" w:fill="auto"/>
            <w:vAlign w:val="center"/>
            <w:hideMark/>
          </w:tcPr>
          <w:p w14:paraId="4FD48E56"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286554F5"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6A4F9E11"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0644A0A2"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1D31815"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0B6FD41C" w14:textId="77777777" w:rsidR="001C26C7" w:rsidRPr="001C26C7" w:rsidRDefault="001C26C7" w:rsidP="001C26C7">
      <w:pPr>
        <w:spacing w:after="240" w:line="240" w:lineRule="auto"/>
        <w:rPr>
          <w:ins w:id="249" w:author="Unknown"/>
          <w:rFonts w:ascii="Lato" w:eastAsia="Times New Roman" w:hAnsi="Lato" w:cs="Times New Roman"/>
          <w:color w:val="767676"/>
          <w:sz w:val="29"/>
          <w:szCs w:val="29"/>
          <w:lang w:eastAsia="es-CO"/>
        </w:rPr>
      </w:pPr>
      <w:ins w:id="250" w:author="Unknown">
        <w:r w:rsidRPr="001C26C7">
          <w:rPr>
            <w:rFonts w:ascii="Lato" w:eastAsia="Times New Roman" w:hAnsi="Lato" w:cs="Times New Roman"/>
            <w:b/>
            <w:bCs/>
            <w:color w:val="767676"/>
            <w:sz w:val="29"/>
            <w:szCs w:val="29"/>
            <w:lang w:eastAsia="es-CO"/>
          </w:rPr>
          <w:t>7)</w:t>
        </w:r>
        <w:r w:rsidRPr="001C26C7">
          <w:rPr>
            <w:rFonts w:ascii="Lato" w:eastAsia="Times New Roman" w:hAnsi="Lato" w:cs="Times New Roman"/>
            <w:color w:val="767676"/>
            <w:sz w:val="29"/>
            <w:szCs w:val="29"/>
            <w:lang w:eastAsia="es-CO"/>
          </w:rPr>
          <w:t xml:space="preserve"> Vamos a realizar una clase llamada </w:t>
        </w:r>
        <w:proofErr w:type="spellStart"/>
        <w:r w:rsidRPr="001C26C7">
          <w:rPr>
            <w:rFonts w:ascii="Lato" w:eastAsia="Times New Roman" w:hAnsi="Lato" w:cs="Times New Roman"/>
            <w:color w:val="767676"/>
            <w:sz w:val="29"/>
            <w:szCs w:val="29"/>
            <w:lang w:eastAsia="es-CO"/>
          </w:rPr>
          <w:t>Raices</w:t>
        </w:r>
        <w:proofErr w:type="spellEnd"/>
        <w:r w:rsidRPr="001C26C7">
          <w:rPr>
            <w:rFonts w:ascii="Lato" w:eastAsia="Times New Roman" w:hAnsi="Lato" w:cs="Times New Roman"/>
            <w:color w:val="767676"/>
            <w:sz w:val="29"/>
            <w:szCs w:val="29"/>
            <w:lang w:eastAsia="es-CO"/>
          </w:rPr>
          <w:t>, donde representaremos los valores de una ecuación de 2º grado.</w:t>
        </w:r>
        <w:r w:rsidRPr="001C26C7">
          <w:rPr>
            <w:rFonts w:ascii="Lato" w:eastAsia="Times New Roman" w:hAnsi="Lato" w:cs="Times New Roman"/>
            <w:color w:val="767676"/>
            <w:sz w:val="29"/>
            <w:szCs w:val="29"/>
            <w:lang w:eastAsia="es-CO"/>
          </w:rPr>
          <w:br/>
          <w:t>Tendremos los 3 coeficientes como atributos, llamémosles a, b y c.</w:t>
        </w:r>
        <w:r w:rsidRPr="001C26C7">
          <w:rPr>
            <w:rFonts w:ascii="Lato" w:eastAsia="Times New Roman" w:hAnsi="Lato" w:cs="Times New Roman"/>
            <w:color w:val="767676"/>
            <w:sz w:val="29"/>
            <w:szCs w:val="29"/>
            <w:lang w:eastAsia="es-CO"/>
          </w:rPr>
          <w:br/>
          <w:t>Hay que insertar estos 3 valores para construir el objeto.</w:t>
        </w:r>
        <w:r w:rsidRPr="001C26C7">
          <w:rPr>
            <w:rFonts w:ascii="Lato" w:eastAsia="Times New Roman" w:hAnsi="Lato" w:cs="Times New Roman"/>
            <w:color w:val="767676"/>
            <w:sz w:val="29"/>
            <w:szCs w:val="29"/>
            <w:lang w:eastAsia="es-CO"/>
          </w:rPr>
          <w:br/>
          <w:t>Las operaciones que se podrán hacer son las siguientes:</w:t>
        </w:r>
      </w:ins>
    </w:p>
    <w:p w14:paraId="5C28F928" w14:textId="77777777" w:rsidR="001C26C7" w:rsidRPr="001C26C7" w:rsidRDefault="001C26C7" w:rsidP="001C26C7">
      <w:pPr>
        <w:numPr>
          <w:ilvl w:val="0"/>
          <w:numId w:val="21"/>
        </w:numPr>
        <w:spacing w:before="100" w:beforeAutospacing="1" w:after="240" w:line="240" w:lineRule="auto"/>
        <w:rPr>
          <w:ins w:id="251" w:author="Unknown"/>
          <w:rFonts w:ascii="Lato" w:eastAsia="Times New Roman" w:hAnsi="Lato" w:cs="Times New Roman"/>
          <w:color w:val="767676"/>
          <w:sz w:val="29"/>
          <w:szCs w:val="29"/>
          <w:lang w:eastAsia="es-CO"/>
        </w:rPr>
      </w:pPr>
      <w:proofErr w:type="spellStart"/>
      <w:ins w:id="252" w:author="Unknown">
        <w:r w:rsidRPr="001C26C7">
          <w:rPr>
            <w:rFonts w:ascii="Lato" w:eastAsia="Times New Roman" w:hAnsi="Lato" w:cs="Times New Roman"/>
            <w:color w:val="767676"/>
            <w:sz w:val="29"/>
            <w:szCs w:val="29"/>
            <w:lang w:eastAsia="es-CO"/>
          </w:rPr>
          <w:t>obtenerRaices</w:t>
        </w:r>
        <w:proofErr w:type="spellEnd"/>
        <w:r w:rsidRPr="001C26C7">
          <w:rPr>
            <w:rFonts w:ascii="Lato" w:eastAsia="Times New Roman" w:hAnsi="Lato" w:cs="Times New Roman"/>
            <w:color w:val="767676"/>
            <w:sz w:val="29"/>
            <w:szCs w:val="29"/>
            <w:lang w:eastAsia="es-CO"/>
          </w:rPr>
          <w:t>(): imprime las 2 posibles soluciones</w:t>
        </w:r>
      </w:ins>
    </w:p>
    <w:p w14:paraId="2AEB5C35" w14:textId="77777777" w:rsidR="001C26C7" w:rsidRPr="001C26C7" w:rsidRDefault="001C26C7" w:rsidP="001C26C7">
      <w:pPr>
        <w:numPr>
          <w:ilvl w:val="0"/>
          <w:numId w:val="21"/>
        </w:numPr>
        <w:spacing w:before="100" w:beforeAutospacing="1" w:after="240" w:line="240" w:lineRule="auto"/>
        <w:rPr>
          <w:ins w:id="253" w:author="Unknown"/>
          <w:rFonts w:ascii="Lato" w:eastAsia="Times New Roman" w:hAnsi="Lato" w:cs="Times New Roman"/>
          <w:color w:val="767676"/>
          <w:sz w:val="29"/>
          <w:szCs w:val="29"/>
          <w:lang w:eastAsia="es-CO"/>
        </w:rPr>
      </w:pPr>
      <w:proofErr w:type="spellStart"/>
      <w:ins w:id="254" w:author="Unknown">
        <w:r w:rsidRPr="001C26C7">
          <w:rPr>
            <w:rFonts w:ascii="Lato" w:eastAsia="Times New Roman" w:hAnsi="Lato" w:cs="Times New Roman"/>
            <w:color w:val="767676"/>
            <w:sz w:val="29"/>
            <w:szCs w:val="29"/>
            <w:lang w:eastAsia="es-CO"/>
          </w:rPr>
          <w:t>obtenerRaiz</w:t>
        </w:r>
        <w:proofErr w:type="spellEnd"/>
        <w:r w:rsidRPr="001C26C7">
          <w:rPr>
            <w:rFonts w:ascii="Lato" w:eastAsia="Times New Roman" w:hAnsi="Lato" w:cs="Times New Roman"/>
            <w:color w:val="767676"/>
            <w:sz w:val="29"/>
            <w:szCs w:val="29"/>
            <w:lang w:eastAsia="es-CO"/>
          </w:rPr>
          <w:t>(): imprime única raíz, que será cuando solo tenga una solución posible.</w:t>
        </w:r>
      </w:ins>
    </w:p>
    <w:p w14:paraId="223D2D94" w14:textId="77777777" w:rsidR="001C26C7" w:rsidRPr="001C26C7" w:rsidRDefault="001C26C7" w:rsidP="001C26C7">
      <w:pPr>
        <w:numPr>
          <w:ilvl w:val="0"/>
          <w:numId w:val="21"/>
        </w:numPr>
        <w:spacing w:before="100" w:beforeAutospacing="1" w:after="240" w:line="240" w:lineRule="auto"/>
        <w:rPr>
          <w:ins w:id="255" w:author="Unknown"/>
          <w:rFonts w:ascii="Lato" w:eastAsia="Times New Roman" w:hAnsi="Lato" w:cs="Times New Roman"/>
          <w:color w:val="767676"/>
          <w:sz w:val="29"/>
          <w:szCs w:val="29"/>
          <w:lang w:eastAsia="es-CO"/>
        </w:rPr>
      </w:pPr>
      <w:proofErr w:type="spellStart"/>
      <w:ins w:id="256" w:author="Unknown">
        <w:r w:rsidRPr="001C26C7">
          <w:rPr>
            <w:rFonts w:ascii="Lato" w:eastAsia="Times New Roman" w:hAnsi="Lato" w:cs="Times New Roman"/>
            <w:color w:val="767676"/>
            <w:sz w:val="29"/>
            <w:szCs w:val="29"/>
            <w:lang w:eastAsia="es-CO"/>
          </w:rPr>
          <w:t>getDiscriminante</w:t>
        </w:r>
        <w:proofErr w:type="spellEnd"/>
        <w:r w:rsidRPr="001C26C7">
          <w:rPr>
            <w:rFonts w:ascii="Lato" w:eastAsia="Times New Roman" w:hAnsi="Lato" w:cs="Times New Roman"/>
            <w:color w:val="767676"/>
            <w:sz w:val="29"/>
            <w:szCs w:val="29"/>
            <w:lang w:eastAsia="es-CO"/>
          </w:rPr>
          <w:t>(): devuelve el valor del discriminante (</w:t>
        </w:r>
        <w:proofErr w:type="spellStart"/>
        <w:r w:rsidRPr="001C26C7">
          <w:rPr>
            <w:rFonts w:ascii="Lato" w:eastAsia="Times New Roman" w:hAnsi="Lato" w:cs="Times New Roman"/>
            <w:color w:val="767676"/>
            <w:sz w:val="29"/>
            <w:szCs w:val="29"/>
            <w:lang w:eastAsia="es-CO"/>
          </w:rPr>
          <w:t>double</w:t>
        </w:r>
        <w:proofErr w:type="spellEnd"/>
        <w:r w:rsidRPr="001C26C7">
          <w:rPr>
            <w:rFonts w:ascii="Lato" w:eastAsia="Times New Roman" w:hAnsi="Lato" w:cs="Times New Roman"/>
            <w:color w:val="767676"/>
            <w:sz w:val="29"/>
            <w:szCs w:val="29"/>
            <w:lang w:eastAsia="es-CO"/>
          </w:rPr>
          <w:t>), el discriminante tiene la siguiente formula, (b^2)-4*a*c</w:t>
        </w:r>
      </w:ins>
    </w:p>
    <w:p w14:paraId="200A55D1" w14:textId="77777777" w:rsidR="001C26C7" w:rsidRPr="001C26C7" w:rsidRDefault="001C26C7" w:rsidP="001C26C7">
      <w:pPr>
        <w:numPr>
          <w:ilvl w:val="0"/>
          <w:numId w:val="21"/>
        </w:numPr>
        <w:spacing w:before="100" w:beforeAutospacing="1" w:after="240" w:line="240" w:lineRule="auto"/>
        <w:rPr>
          <w:ins w:id="257" w:author="Unknown"/>
          <w:rFonts w:ascii="Lato" w:eastAsia="Times New Roman" w:hAnsi="Lato" w:cs="Times New Roman"/>
          <w:color w:val="767676"/>
          <w:sz w:val="29"/>
          <w:szCs w:val="29"/>
          <w:lang w:eastAsia="es-CO"/>
        </w:rPr>
      </w:pPr>
      <w:proofErr w:type="spellStart"/>
      <w:ins w:id="258" w:author="Unknown">
        <w:r w:rsidRPr="001C26C7">
          <w:rPr>
            <w:rFonts w:ascii="Lato" w:eastAsia="Times New Roman" w:hAnsi="Lato" w:cs="Times New Roman"/>
            <w:color w:val="767676"/>
            <w:sz w:val="29"/>
            <w:szCs w:val="29"/>
            <w:lang w:eastAsia="es-CO"/>
          </w:rPr>
          <w:t>tieneRaices</w:t>
        </w:r>
        <w:proofErr w:type="spellEnd"/>
        <w:r w:rsidRPr="001C26C7">
          <w:rPr>
            <w:rFonts w:ascii="Lato" w:eastAsia="Times New Roman" w:hAnsi="Lato" w:cs="Times New Roman"/>
            <w:color w:val="767676"/>
            <w:sz w:val="29"/>
            <w:szCs w:val="29"/>
            <w:lang w:eastAsia="es-CO"/>
          </w:rPr>
          <w:t>(): devuelve un booleano indicando si tiene dos soluciones, para que esto ocurra, el discriminante debe ser mayor o igual que 0.</w:t>
        </w:r>
      </w:ins>
    </w:p>
    <w:p w14:paraId="478AFE9A" w14:textId="77777777" w:rsidR="001C26C7" w:rsidRPr="001C26C7" w:rsidRDefault="001C26C7" w:rsidP="001C26C7">
      <w:pPr>
        <w:numPr>
          <w:ilvl w:val="0"/>
          <w:numId w:val="21"/>
        </w:numPr>
        <w:spacing w:before="100" w:beforeAutospacing="1" w:after="240" w:line="240" w:lineRule="auto"/>
        <w:rPr>
          <w:ins w:id="259" w:author="Unknown"/>
          <w:rFonts w:ascii="Lato" w:eastAsia="Times New Roman" w:hAnsi="Lato" w:cs="Times New Roman"/>
          <w:color w:val="767676"/>
          <w:sz w:val="29"/>
          <w:szCs w:val="29"/>
          <w:lang w:eastAsia="es-CO"/>
        </w:rPr>
      </w:pPr>
      <w:proofErr w:type="spellStart"/>
      <w:ins w:id="260" w:author="Unknown">
        <w:r w:rsidRPr="001C26C7">
          <w:rPr>
            <w:rFonts w:ascii="Lato" w:eastAsia="Times New Roman" w:hAnsi="Lato" w:cs="Times New Roman"/>
            <w:color w:val="767676"/>
            <w:sz w:val="29"/>
            <w:szCs w:val="29"/>
            <w:lang w:eastAsia="es-CO"/>
          </w:rPr>
          <w:t>tieneRaiz</w:t>
        </w:r>
        <w:proofErr w:type="spellEnd"/>
        <w:r w:rsidRPr="001C26C7">
          <w:rPr>
            <w:rFonts w:ascii="Lato" w:eastAsia="Times New Roman" w:hAnsi="Lato" w:cs="Times New Roman"/>
            <w:color w:val="767676"/>
            <w:sz w:val="29"/>
            <w:szCs w:val="29"/>
            <w:lang w:eastAsia="es-CO"/>
          </w:rPr>
          <w:t>(): devuelve un booleano indicando si tiene una única solución, para que esto ocurra, el discriminante debe ser igual que 0.</w:t>
        </w:r>
      </w:ins>
    </w:p>
    <w:p w14:paraId="3A564551" w14:textId="77777777" w:rsidR="001C26C7" w:rsidRPr="001C26C7" w:rsidRDefault="001C26C7" w:rsidP="001C26C7">
      <w:pPr>
        <w:numPr>
          <w:ilvl w:val="0"/>
          <w:numId w:val="21"/>
        </w:numPr>
        <w:spacing w:after="0" w:line="240" w:lineRule="auto"/>
        <w:rPr>
          <w:ins w:id="261" w:author="Unknown"/>
          <w:rFonts w:ascii="Lato" w:eastAsia="Times New Roman" w:hAnsi="Lato" w:cs="Times New Roman"/>
          <w:color w:val="767676"/>
          <w:sz w:val="29"/>
          <w:szCs w:val="29"/>
          <w:lang w:eastAsia="es-CO"/>
        </w:rPr>
      </w:pPr>
      <w:ins w:id="262" w:author="Unknown">
        <w:r w:rsidRPr="001C26C7">
          <w:rPr>
            <w:rFonts w:ascii="Lato" w:eastAsia="Times New Roman" w:hAnsi="Lato" w:cs="Times New Roman"/>
            <w:color w:val="767676"/>
            <w:sz w:val="29"/>
            <w:szCs w:val="29"/>
            <w:lang w:eastAsia="es-CO"/>
          </w:rPr>
          <w:t>calcular(): mostrara por consola las posibles soluciones que tiene nuestra ecuación, en caso de no existir solución, mostrarlo también.</w:t>
        </w:r>
      </w:ins>
    </w:p>
    <w:p w14:paraId="1AAE196F" w14:textId="77777777" w:rsidR="001C26C7" w:rsidRPr="001C26C7" w:rsidRDefault="001C26C7" w:rsidP="001C26C7">
      <w:pPr>
        <w:spacing w:line="240" w:lineRule="auto"/>
        <w:rPr>
          <w:ins w:id="263" w:author="Unknown"/>
          <w:rFonts w:ascii="Lato" w:eastAsia="Times New Roman" w:hAnsi="Lato" w:cs="Times New Roman"/>
          <w:color w:val="767676"/>
          <w:sz w:val="29"/>
          <w:szCs w:val="29"/>
          <w:lang w:eastAsia="es-CO"/>
        </w:rPr>
      </w:pPr>
      <w:ins w:id="264" w:author="Unknown">
        <w:r w:rsidRPr="001C26C7">
          <w:rPr>
            <w:rFonts w:ascii="Lato" w:eastAsia="Times New Roman" w:hAnsi="Lato" w:cs="Times New Roman"/>
            <w:color w:val="767676"/>
            <w:sz w:val="29"/>
            <w:szCs w:val="29"/>
            <w:lang w:eastAsia="es-CO"/>
          </w:rPr>
          <w:t>Formula ecuación 2º grado: (-b±√((b^2)-(4*a*c)))/(2*a)</w:t>
        </w:r>
        <w:r w:rsidRPr="001C26C7">
          <w:rPr>
            <w:rFonts w:ascii="Lato" w:eastAsia="Times New Roman" w:hAnsi="Lato" w:cs="Times New Roman"/>
            <w:color w:val="767676"/>
            <w:sz w:val="29"/>
            <w:szCs w:val="29"/>
            <w:lang w:eastAsia="es-CO"/>
          </w:rPr>
          <w:br/>
          <w:t>Solo varia el signo delante de -b</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342F5124"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2412651C"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70BD95F8"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20"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21"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7CB8EAE2" w14:textId="77777777" w:rsidTr="001C26C7">
        <w:trPr>
          <w:jc w:val="center"/>
        </w:trPr>
        <w:tc>
          <w:tcPr>
            <w:tcW w:w="0" w:type="auto"/>
            <w:gridSpan w:val="2"/>
            <w:tcBorders>
              <w:top w:val="nil"/>
              <w:left w:val="nil"/>
              <w:bottom w:val="nil"/>
              <w:right w:val="nil"/>
            </w:tcBorders>
            <w:shd w:val="clear" w:color="auto" w:fill="auto"/>
            <w:vAlign w:val="center"/>
            <w:hideMark/>
          </w:tcPr>
          <w:p w14:paraId="1648AA46"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5D17EDCA" w14:textId="77777777" w:rsidR="001C26C7" w:rsidRPr="001C26C7" w:rsidRDefault="001C26C7" w:rsidP="001C26C7">
      <w:pPr>
        <w:shd w:val="clear" w:color="auto" w:fill="FFFFFF"/>
        <w:spacing w:line="240" w:lineRule="auto"/>
        <w:rPr>
          <w:ins w:id="265"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171A5BAA" w14:textId="77777777" w:rsidTr="001C26C7">
        <w:trPr>
          <w:jc w:val="center"/>
        </w:trPr>
        <w:tc>
          <w:tcPr>
            <w:tcW w:w="18525" w:type="dxa"/>
            <w:tcBorders>
              <w:top w:val="nil"/>
              <w:left w:val="nil"/>
              <w:bottom w:val="nil"/>
              <w:right w:val="nil"/>
            </w:tcBorders>
            <w:shd w:val="clear" w:color="auto" w:fill="auto"/>
            <w:vAlign w:val="center"/>
            <w:hideMark/>
          </w:tcPr>
          <w:p w14:paraId="7A0A4ACD"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77E4944E"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21C9B8DF"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693B4ED0"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234B7B66"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52C5FB0F" w14:textId="77777777" w:rsidR="001C26C7" w:rsidRPr="001C26C7" w:rsidRDefault="001C26C7" w:rsidP="001C26C7">
      <w:pPr>
        <w:spacing w:line="240" w:lineRule="auto"/>
        <w:rPr>
          <w:ins w:id="266" w:author="Unknown"/>
          <w:rFonts w:ascii="Lato" w:eastAsia="Times New Roman" w:hAnsi="Lato" w:cs="Times New Roman"/>
          <w:color w:val="767676"/>
          <w:sz w:val="29"/>
          <w:szCs w:val="29"/>
          <w:lang w:eastAsia="es-CO"/>
        </w:rPr>
      </w:pPr>
      <w:ins w:id="267" w:author="Unknown">
        <w:r w:rsidRPr="001C26C7">
          <w:rPr>
            <w:rFonts w:ascii="Lato" w:eastAsia="Times New Roman" w:hAnsi="Lato" w:cs="Times New Roman"/>
            <w:b/>
            <w:bCs/>
            <w:color w:val="767676"/>
            <w:sz w:val="29"/>
            <w:szCs w:val="29"/>
            <w:lang w:eastAsia="es-CO"/>
          </w:rPr>
          <w:t>8)</w:t>
        </w:r>
        <w:r w:rsidRPr="001C26C7">
          <w:rPr>
            <w:rFonts w:ascii="Lato" w:eastAsia="Times New Roman" w:hAnsi="Lato" w:cs="Times New Roman"/>
            <w:color w:val="767676"/>
            <w:sz w:val="29"/>
            <w:szCs w:val="29"/>
            <w:lang w:eastAsia="es-CO"/>
          </w:rPr>
          <w:t> Queremos representar con programación orientada a objetos, un aula con estudiantes y un profesor.</w:t>
        </w:r>
        <w:r w:rsidRPr="001C26C7">
          <w:rPr>
            <w:rFonts w:ascii="Lato" w:eastAsia="Times New Roman" w:hAnsi="Lato" w:cs="Times New Roman"/>
            <w:color w:val="767676"/>
            <w:sz w:val="29"/>
            <w:szCs w:val="29"/>
            <w:lang w:eastAsia="es-CO"/>
          </w:rPr>
          <w:br/>
          <w:t>Tanto de los estudiantes como de los profesores necesitamos saber su nombre, edad y sexo. De los estudiantes, queremos saber también su calificación actual (entre 0 y 10) y del profesor que materia da.</w:t>
        </w:r>
        <w:r w:rsidRPr="001C26C7">
          <w:rPr>
            <w:rFonts w:ascii="Lato" w:eastAsia="Times New Roman" w:hAnsi="Lato" w:cs="Times New Roman"/>
            <w:color w:val="767676"/>
            <w:sz w:val="29"/>
            <w:szCs w:val="29"/>
            <w:lang w:eastAsia="es-CO"/>
          </w:rPr>
          <w:br/>
          <w:t>Las materias disponibles son matemáticas, filosofía y física.</w:t>
        </w:r>
        <w:r w:rsidRPr="001C26C7">
          <w:rPr>
            <w:rFonts w:ascii="Lato" w:eastAsia="Times New Roman" w:hAnsi="Lato" w:cs="Times New Roman"/>
            <w:color w:val="767676"/>
            <w:sz w:val="29"/>
            <w:szCs w:val="29"/>
            <w:lang w:eastAsia="es-CO"/>
          </w:rPr>
          <w:br/>
          <w:t xml:space="preserve">Los estudiantes tendrán un 50% de hacer novillos, por lo que si hacen </w:t>
        </w:r>
        <w:r w:rsidRPr="001C26C7">
          <w:rPr>
            <w:rFonts w:ascii="Lato" w:eastAsia="Times New Roman" w:hAnsi="Lato" w:cs="Times New Roman"/>
            <w:color w:val="767676"/>
            <w:sz w:val="29"/>
            <w:szCs w:val="29"/>
            <w:lang w:eastAsia="es-CO"/>
          </w:rPr>
          <w:lastRenderedPageBreak/>
          <w:t>novillos no van a clase pero aunque no vayan quedara registrado en el aula (como que cada uno tiene su sitio).</w:t>
        </w:r>
        <w:r w:rsidRPr="001C26C7">
          <w:rPr>
            <w:rFonts w:ascii="Lato" w:eastAsia="Times New Roman" w:hAnsi="Lato" w:cs="Times New Roman"/>
            <w:color w:val="767676"/>
            <w:sz w:val="29"/>
            <w:szCs w:val="29"/>
            <w:lang w:eastAsia="es-CO"/>
          </w:rPr>
          <w:br/>
          <w:t>El profesor tiene un 20% de no encontrarse disponible (reuniones, baja, etc.)</w:t>
        </w:r>
        <w:r w:rsidRPr="001C26C7">
          <w:rPr>
            <w:rFonts w:ascii="Lato" w:eastAsia="Times New Roman" w:hAnsi="Lato" w:cs="Times New Roman"/>
            <w:color w:val="767676"/>
            <w:sz w:val="29"/>
            <w:szCs w:val="29"/>
            <w:lang w:eastAsia="es-CO"/>
          </w:rPr>
          <w:br/>
          <w:t>Las dos operaciones anteriores deben llamarse igual en Estudiante y Profesor (polimorfismo).</w:t>
        </w:r>
        <w:r w:rsidRPr="001C26C7">
          <w:rPr>
            <w:rFonts w:ascii="Lato" w:eastAsia="Times New Roman" w:hAnsi="Lato" w:cs="Times New Roman"/>
            <w:color w:val="767676"/>
            <w:sz w:val="29"/>
            <w:szCs w:val="29"/>
            <w:lang w:eastAsia="es-CO"/>
          </w:rPr>
          <w:br/>
          <w:t>El aula debe tener un identificador numérico, el número máximo de estudiantes y para que esta destinada (matemáticas, filosofía o física). Piensa que más atributos necesita.</w:t>
        </w:r>
        <w:r w:rsidRPr="001C26C7">
          <w:rPr>
            <w:rFonts w:ascii="Lato" w:eastAsia="Times New Roman" w:hAnsi="Lato" w:cs="Times New Roman"/>
            <w:color w:val="767676"/>
            <w:sz w:val="29"/>
            <w:szCs w:val="29"/>
            <w:lang w:eastAsia="es-CO"/>
          </w:rPr>
          <w:br/>
          <w:t>Un aula para que se pueda dar clase necesita que el profesor esté disponible, que el profesor de la materia correspondiente en el aula correspondiente (un profesor de filosofía no puede dar en un aula de matemáticas) y que haya más del 50% de alumnos.</w:t>
        </w:r>
        <w:r w:rsidRPr="001C26C7">
          <w:rPr>
            <w:rFonts w:ascii="Lato" w:eastAsia="Times New Roman" w:hAnsi="Lato" w:cs="Times New Roman"/>
            <w:color w:val="767676"/>
            <w:sz w:val="29"/>
            <w:szCs w:val="29"/>
            <w:lang w:eastAsia="es-CO"/>
          </w:rPr>
          <w:br/>
          <w:t>El objetivo es crear un aula de alumnos y un profesor y determinar si puede darse clase, teniendo en cuenta las condiciones antes dichas.</w:t>
        </w:r>
        <w:r w:rsidRPr="001C26C7">
          <w:rPr>
            <w:rFonts w:ascii="Lato" w:eastAsia="Times New Roman" w:hAnsi="Lato" w:cs="Times New Roman"/>
            <w:color w:val="767676"/>
            <w:sz w:val="29"/>
            <w:szCs w:val="29"/>
            <w:lang w:eastAsia="es-CO"/>
          </w:rPr>
          <w:br/>
          <w:t>Si se puede dar clase mostrar cuantos alumnos y alumnas (por separado) están aprobados de momento (imaginad que les están entregando las notas).</w:t>
        </w:r>
        <w:r w:rsidRPr="001C26C7">
          <w:rPr>
            <w:rFonts w:ascii="Lato" w:eastAsia="Times New Roman" w:hAnsi="Lato" w:cs="Times New Roman"/>
            <w:color w:val="767676"/>
            <w:sz w:val="29"/>
            <w:szCs w:val="29"/>
            <w:lang w:eastAsia="es-CO"/>
          </w:rPr>
          <w:br/>
          <w:t>NOTA: Los datos pueden ser aleatorios (nombres, edad, calificaciones, etc.) siempre y cuando tengan sentido (edad no puede ser 80 en un estudiante o calificación ser 12).</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6AD2D068"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103D4332"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1947995A"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22"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23"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65F8E405" w14:textId="77777777" w:rsidTr="001C26C7">
        <w:trPr>
          <w:jc w:val="center"/>
        </w:trPr>
        <w:tc>
          <w:tcPr>
            <w:tcW w:w="0" w:type="auto"/>
            <w:gridSpan w:val="2"/>
            <w:tcBorders>
              <w:top w:val="nil"/>
              <w:left w:val="nil"/>
              <w:bottom w:val="nil"/>
              <w:right w:val="nil"/>
            </w:tcBorders>
            <w:shd w:val="clear" w:color="auto" w:fill="auto"/>
            <w:vAlign w:val="center"/>
            <w:hideMark/>
          </w:tcPr>
          <w:p w14:paraId="34922742"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185073E1" w14:textId="77777777" w:rsidR="001C26C7" w:rsidRPr="001C26C7" w:rsidRDefault="001C26C7" w:rsidP="001C26C7">
      <w:pPr>
        <w:shd w:val="clear" w:color="auto" w:fill="FFFFFF"/>
        <w:spacing w:line="240" w:lineRule="auto"/>
        <w:rPr>
          <w:ins w:id="268"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78A0A0B5" w14:textId="77777777" w:rsidTr="001C26C7">
        <w:trPr>
          <w:jc w:val="center"/>
        </w:trPr>
        <w:tc>
          <w:tcPr>
            <w:tcW w:w="18525" w:type="dxa"/>
            <w:tcBorders>
              <w:top w:val="nil"/>
              <w:left w:val="nil"/>
              <w:bottom w:val="nil"/>
              <w:right w:val="nil"/>
            </w:tcBorders>
            <w:shd w:val="clear" w:color="auto" w:fill="auto"/>
            <w:vAlign w:val="center"/>
            <w:hideMark/>
          </w:tcPr>
          <w:p w14:paraId="617A2CF8"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271C02B5"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24CE4A37"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4542407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9B08AEC"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1901E897" w14:textId="77777777" w:rsidR="001C26C7" w:rsidRPr="001C26C7" w:rsidRDefault="001C26C7" w:rsidP="001C26C7">
      <w:pPr>
        <w:spacing w:after="240" w:line="240" w:lineRule="auto"/>
        <w:rPr>
          <w:ins w:id="269" w:author="Unknown"/>
          <w:rFonts w:ascii="Lato" w:eastAsia="Times New Roman" w:hAnsi="Lato" w:cs="Times New Roman"/>
          <w:color w:val="767676"/>
          <w:sz w:val="29"/>
          <w:szCs w:val="29"/>
          <w:lang w:eastAsia="es-CO"/>
        </w:rPr>
      </w:pPr>
      <w:ins w:id="270" w:author="Unknown">
        <w:r w:rsidRPr="001C26C7">
          <w:rPr>
            <w:rFonts w:ascii="Lato" w:eastAsia="Times New Roman" w:hAnsi="Lato" w:cs="Times New Roman"/>
            <w:b/>
            <w:bCs/>
            <w:color w:val="767676"/>
            <w:sz w:val="29"/>
            <w:szCs w:val="29"/>
            <w:lang w:eastAsia="es-CO"/>
          </w:rPr>
          <w:t>9)</w:t>
        </w:r>
        <w:r w:rsidRPr="001C26C7">
          <w:rPr>
            <w:rFonts w:ascii="Lato" w:eastAsia="Times New Roman" w:hAnsi="Lato" w:cs="Times New Roman"/>
            <w:color w:val="767676"/>
            <w:sz w:val="29"/>
            <w:szCs w:val="29"/>
            <w:lang w:eastAsia="es-CO"/>
          </w:rPr>
          <w:t> Nos piden hacer un programa orientado a objetos sobre un cine (solo de una sala) tiene un conjunto de asientos (8 filas por 9 columnas, por ejemplo).</w:t>
        </w:r>
        <w:r w:rsidRPr="001C26C7">
          <w:rPr>
            <w:rFonts w:ascii="Lato" w:eastAsia="Times New Roman" w:hAnsi="Lato" w:cs="Times New Roman"/>
            <w:color w:val="767676"/>
            <w:sz w:val="29"/>
            <w:szCs w:val="29"/>
            <w:lang w:eastAsia="es-CO"/>
          </w:rPr>
          <w:br/>
          <w:t>Del cine nos interesa conocer la película que se está reproduciendo y el precio de la entrada en el cine.</w:t>
        </w:r>
      </w:ins>
    </w:p>
    <w:p w14:paraId="79449CB4" w14:textId="77777777" w:rsidR="001C26C7" w:rsidRPr="001C26C7" w:rsidRDefault="001C26C7" w:rsidP="001C26C7">
      <w:pPr>
        <w:spacing w:after="240" w:line="240" w:lineRule="auto"/>
        <w:rPr>
          <w:ins w:id="271" w:author="Unknown"/>
          <w:rFonts w:ascii="Lato" w:eastAsia="Times New Roman" w:hAnsi="Lato" w:cs="Times New Roman"/>
          <w:color w:val="767676"/>
          <w:sz w:val="29"/>
          <w:szCs w:val="29"/>
          <w:lang w:eastAsia="es-CO"/>
        </w:rPr>
      </w:pPr>
      <w:ins w:id="272" w:author="Unknown">
        <w:r w:rsidRPr="001C26C7">
          <w:rPr>
            <w:rFonts w:ascii="Lato" w:eastAsia="Times New Roman" w:hAnsi="Lato" w:cs="Times New Roman"/>
            <w:color w:val="767676"/>
            <w:sz w:val="29"/>
            <w:szCs w:val="29"/>
            <w:lang w:eastAsia="es-CO"/>
          </w:rPr>
          <w:t>De las películas nos interesa saber el título, duración, edad mínima y director.</w:t>
        </w:r>
      </w:ins>
    </w:p>
    <w:p w14:paraId="583C99E7" w14:textId="77777777" w:rsidR="001C26C7" w:rsidRPr="001C26C7" w:rsidRDefault="001C26C7" w:rsidP="001C26C7">
      <w:pPr>
        <w:spacing w:after="240" w:line="240" w:lineRule="auto"/>
        <w:rPr>
          <w:ins w:id="273" w:author="Unknown"/>
          <w:rFonts w:ascii="Lato" w:eastAsia="Times New Roman" w:hAnsi="Lato" w:cs="Times New Roman"/>
          <w:color w:val="767676"/>
          <w:sz w:val="29"/>
          <w:szCs w:val="29"/>
          <w:lang w:eastAsia="es-CO"/>
        </w:rPr>
      </w:pPr>
      <w:ins w:id="274" w:author="Unknown">
        <w:r w:rsidRPr="001C26C7">
          <w:rPr>
            <w:rFonts w:ascii="Lato" w:eastAsia="Times New Roman" w:hAnsi="Lato" w:cs="Times New Roman"/>
            <w:color w:val="767676"/>
            <w:sz w:val="29"/>
            <w:szCs w:val="29"/>
            <w:lang w:eastAsia="es-CO"/>
          </w:rPr>
          <w:t>Del espectador, nos interesa saber su nombre, edad y el dinero que tiene.</w:t>
        </w:r>
      </w:ins>
    </w:p>
    <w:p w14:paraId="27E91E24" w14:textId="77777777" w:rsidR="001C26C7" w:rsidRPr="001C26C7" w:rsidRDefault="001C26C7" w:rsidP="001C26C7">
      <w:pPr>
        <w:spacing w:after="240" w:line="240" w:lineRule="auto"/>
        <w:rPr>
          <w:ins w:id="275" w:author="Unknown"/>
          <w:rFonts w:ascii="Lato" w:eastAsia="Times New Roman" w:hAnsi="Lato" w:cs="Times New Roman"/>
          <w:color w:val="767676"/>
          <w:sz w:val="29"/>
          <w:szCs w:val="29"/>
          <w:lang w:eastAsia="es-CO"/>
        </w:rPr>
      </w:pPr>
      <w:ins w:id="276" w:author="Unknown">
        <w:r w:rsidRPr="001C26C7">
          <w:rPr>
            <w:rFonts w:ascii="Lato" w:eastAsia="Times New Roman" w:hAnsi="Lato" w:cs="Times New Roman"/>
            <w:color w:val="767676"/>
            <w:sz w:val="29"/>
            <w:szCs w:val="29"/>
            <w:lang w:eastAsia="es-CO"/>
          </w:rPr>
          <w:lastRenderedPageBreak/>
          <w:t>Los asientos son etiquetados por una letra (columna) y un número (fila), la fila 1 empieza al final de la matriz como se muestra en la tabla. También deberemos saber si está ocupado o no el asiento.</w:t>
        </w:r>
      </w:ins>
    </w:p>
    <w:p w14:paraId="35362225" w14:textId="77777777" w:rsidR="001C26C7" w:rsidRPr="006809B4" w:rsidRDefault="001C26C7" w:rsidP="001C26C7">
      <w:pPr>
        <w:spacing w:after="240" w:line="240" w:lineRule="auto"/>
        <w:rPr>
          <w:ins w:id="277" w:author="Unknown"/>
          <w:rFonts w:ascii="Lato" w:eastAsia="Times New Roman" w:hAnsi="Lato" w:cs="Times New Roman"/>
          <w:color w:val="767676"/>
          <w:sz w:val="29"/>
          <w:szCs w:val="29"/>
          <w:lang w:val="en-US" w:eastAsia="es-CO"/>
        </w:rPr>
      </w:pPr>
      <w:ins w:id="278" w:author="Unknown">
        <w:r w:rsidRPr="006809B4">
          <w:rPr>
            <w:rFonts w:ascii="Lato" w:eastAsia="Times New Roman" w:hAnsi="Lato" w:cs="Times New Roman"/>
            <w:color w:val="767676"/>
            <w:sz w:val="29"/>
            <w:szCs w:val="29"/>
            <w:lang w:val="en-US" w:eastAsia="es-CO"/>
          </w:rPr>
          <w:t>8 A 8 B 8 C 8 D 8 E 8 F 8 G 8 H 8 I</w:t>
        </w:r>
        <w:r w:rsidRPr="006809B4">
          <w:rPr>
            <w:rFonts w:ascii="Lato" w:eastAsia="Times New Roman" w:hAnsi="Lato" w:cs="Times New Roman"/>
            <w:color w:val="767676"/>
            <w:sz w:val="29"/>
            <w:szCs w:val="29"/>
            <w:lang w:val="en-US" w:eastAsia="es-CO"/>
          </w:rPr>
          <w:br/>
          <w:t>7 A 7 B 7 C 7 D 7 E 7 F 7 G 7 H 7 I</w:t>
        </w:r>
        <w:r w:rsidRPr="006809B4">
          <w:rPr>
            <w:rFonts w:ascii="Lato" w:eastAsia="Times New Roman" w:hAnsi="Lato" w:cs="Times New Roman"/>
            <w:color w:val="767676"/>
            <w:sz w:val="29"/>
            <w:szCs w:val="29"/>
            <w:lang w:val="en-US" w:eastAsia="es-CO"/>
          </w:rPr>
          <w:br/>
          <w:t>6 A 6 B 6 C 6 D 6 E 6 F 6 G 6 H 6 I</w:t>
        </w:r>
        <w:r w:rsidRPr="006809B4">
          <w:rPr>
            <w:rFonts w:ascii="Lato" w:eastAsia="Times New Roman" w:hAnsi="Lato" w:cs="Times New Roman"/>
            <w:color w:val="767676"/>
            <w:sz w:val="29"/>
            <w:szCs w:val="29"/>
            <w:lang w:val="en-US" w:eastAsia="es-CO"/>
          </w:rPr>
          <w:br/>
          <w:t>5 A 5 B 5 C 5 D 5 E 5 F 5 G 5 H 5 I</w:t>
        </w:r>
        <w:r w:rsidRPr="006809B4">
          <w:rPr>
            <w:rFonts w:ascii="Lato" w:eastAsia="Times New Roman" w:hAnsi="Lato" w:cs="Times New Roman"/>
            <w:color w:val="767676"/>
            <w:sz w:val="29"/>
            <w:szCs w:val="29"/>
            <w:lang w:val="en-US" w:eastAsia="es-CO"/>
          </w:rPr>
          <w:br/>
          <w:t>4 A 4 B 4 C 4 D 4 E 4 F 4 G 4 H 4 I</w:t>
        </w:r>
        <w:r w:rsidRPr="006809B4">
          <w:rPr>
            <w:rFonts w:ascii="Lato" w:eastAsia="Times New Roman" w:hAnsi="Lato" w:cs="Times New Roman"/>
            <w:color w:val="767676"/>
            <w:sz w:val="29"/>
            <w:szCs w:val="29"/>
            <w:lang w:val="en-US" w:eastAsia="es-CO"/>
          </w:rPr>
          <w:br/>
          <w:t>3 A 3 B 3 C 3 D 3 E 3 F 3 G 3 H 3 I</w:t>
        </w:r>
        <w:r w:rsidRPr="006809B4">
          <w:rPr>
            <w:rFonts w:ascii="Lato" w:eastAsia="Times New Roman" w:hAnsi="Lato" w:cs="Times New Roman"/>
            <w:color w:val="767676"/>
            <w:sz w:val="29"/>
            <w:szCs w:val="29"/>
            <w:lang w:val="en-US" w:eastAsia="es-CO"/>
          </w:rPr>
          <w:br/>
          <w:t>2 A 2 B 2 C 2 D 2 E 2 F 2 G 2 H 2 I</w:t>
        </w:r>
        <w:r w:rsidRPr="006809B4">
          <w:rPr>
            <w:rFonts w:ascii="Lato" w:eastAsia="Times New Roman" w:hAnsi="Lato" w:cs="Times New Roman"/>
            <w:color w:val="767676"/>
            <w:sz w:val="29"/>
            <w:szCs w:val="29"/>
            <w:lang w:val="en-US" w:eastAsia="es-CO"/>
          </w:rPr>
          <w:br/>
          <w:t>1 A 1 B 1 C 1 D 1 E 1 F 1 G 1 H 1 I</w:t>
        </w:r>
      </w:ins>
    </w:p>
    <w:p w14:paraId="78C8C1D3" w14:textId="77777777" w:rsidR="001C26C7" w:rsidRPr="001C26C7" w:rsidRDefault="001C26C7" w:rsidP="001C26C7">
      <w:pPr>
        <w:spacing w:after="240" w:line="240" w:lineRule="auto"/>
        <w:rPr>
          <w:ins w:id="279" w:author="Unknown"/>
          <w:rFonts w:ascii="Lato" w:eastAsia="Times New Roman" w:hAnsi="Lato" w:cs="Times New Roman"/>
          <w:color w:val="767676"/>
          <w:sz w:val="29"/>
          <w:szCs w:val="29"/>
          <w:lang w:eastAsia="es-CO"/>
        </w:rPr>
      </w:pPr>
      <w:ins w:id="280" w:author="Unknown">
        <w:r w:rsidRPr="001C26C7">
          <w:rPr>
            <w:rFonts w:ascii="Lato" w:eastAsia="Times New Roman" w:hAnsi="Lato" w:cs="Times New Roman"/>
            <w:color w:val="767676"/>
            <w:sz w:val="29"/>
            <w:szCs w:val="29"/>
            <w:lang w:eastAsia="es-CO"/>
          </w:rPr>
          <w:t>Realizaremos una pequeña simulación, en el que generaremos muchos espectadores y los sentaremos aleatoriamente (no podemos donde ya este ocupado).</w:t>
        </w:r>
        <w:r w:rsidRPr="001C26C7">
          <w:rPr>
            <w:rFonts w:ascii="Lato" w:eastAsia="Times New Roman" w:hAnsi="Lato" w:cs="Times New Roman"/>
            <w:color w:val="767676"/>
            <w:sz w:val="29"/>
            <w:szCs w:val="29"/>
            <w:lang w:eastAsia="es-CO"/>
          </w:rPr>
          <w:br/>
          <w:t>En esta versión sentaremos a los espectadores de uno en uno.</w:t>
        </w:r>
      </w:ins>
    </w:p>
    <w:p w14:paraId="48C0BA6E" w14:textId="77777777" w:rsidR="001C26C7" w:rsidRPr="001C26C7" w:rsidRDefault="001C26C7" w:rsidP="001C26C7">
      <w:pPr>
        <w:spacing w:line="240" w:lineRule="auto"/>
        <w:rPr>
          <w:ins w:id="281" w:author="Unknown"/>
          <w:rFonts w:ascii="Lato" w:eastAsia="Times New Roman" w:hAnsi="Lato" w:cs="Times New Roman"/>
          <w:color w:val="767676"/>
          <w:sz w:val="29"/>
          <w:szCs w:val="29"/>
          <w:lang w:eastAsia="es-CO"/>
        </w:rPr>
      </w:pPr>
      <w:ins w:id="282" w:author="Unknown">
        <w:r w:rsidRPr="001C26C7">
          <w:rPr>
            <w:rFonts w:ascii="Lato" w:eastAsia="Times New Roman" w:hAnsi="Lato" w:cs="Times New Roman"/>
            <w:color w:val="767676"/>
            <w:sz w:val="29"/>
            <w:szCs w:val="29"/>
            <w:lang w:eastAsia="es-CO"/>
          </w:rPr>
          <w:t>Solo se podrá sentar si tienen el suficiente dinero, hay espacio libre y tiene edad para ver la película, en caso de que el asiento este ocupado le buscamos uno libre.</w:t>
        </w:r>
        <w:r w:rsidRPr="001C26C7">
          <w:rPr>
            <w:rFonts w:ascii="Lato" w:eastAsia="Times New Roman" w:hAnsi="Lato" w:cs="Times New Roman"/>
            <w:color w:val="767676"/>
            <w:sz w:val="29"/>
            <w:szCs w:val="29"/>
            <w:lang w:eastAsia="es-CO"/>
          </w:rPr>
          <w:br/>
          <w:t>Los datos del espectador y la película pueden ser totalmente aleatorios.</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2F8B0B07"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24BCF4B1"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0003DEE8"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24"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25"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2C01C95B" w14:textId="77777777" w:rsidTr="001C26C7">
        <w:trPr>
          <w:jc w:val="center"/>
        </w:trPr>
        <w:tc>
          <w:tcPr>
            <w:tcW w:w="0" w:type="auto"/>
            <w:gridSpan w:val="2"/>
            <w:tcBorders>
              <w:top w:val="nil"/>
              <w:left w:val="nil"/>
              <w:bottom w:val="nil"/>
              <w:right w:val="nil"/>
            </w:tcBorders>
            <w:shd w:val="clear" w:color="auto" w:fill="auto"/>
            <w:vAlign w:val="center"/>
            <w:hideMark/>
          </w:tcPr>
          <w:p w14:paraId="0432CD7C"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5B9665D6" w14:textId="77777777" w:rsidR="001C26C7" w:rsidRPr="001C26C7" w:rsidRDefault="001C26C7" w:rsidP="001C26C7">
      <w:pPr>
        <w:shd w:val="clear" w:color="auto" w:fill="FFFFFF"/>
        <w:spacing w:line="240" w:lineRule="auto"/>
        <w:rPr>
          <w:ins w:id="283"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7B06B138" w14:textId="77777777" w:rsidTr="001C26C7">
        <w:trPr>
          <w:jc w:val="center"/>
        </w:trPr>
        <w:tc>
          <w:tcPr>
            <w:tcW w:w="18525" w:type="dxa"/>
            <w:tcBorders>
              <w:top w:val="nil"/>
              <w:left w:val="nil"/>
              <w:bottom w:val="nil"/>
              <w:right w:val="nil"/>
            </w:tcBorders>
            <w:shd w:val="clear" w:color="auto" w:fill="auto"/>
            <w:vAlign w:val="center"/>
            <w:hideMark/>
          </w:tcPr>
          <w:p w14:paraId="33CDA6A9"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737F705E"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08AC5BF1"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4AC9A0E9"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342EF651"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574FF036" w14:textId="77777777" w:rsidR="001C26C7" w:rsidRPr="001C26C7" w:rsidRDefault="001C26C7" w:rsidP="001C26C7">
      <w:pPr>
        <w:spacing w:after="240" w:line="240" w:lineRule="auto"/>
        <w:rPr>
          <w:ins w:id="284" w:author="Unknown"/>
          <w:rFonts w:ascii="Lato" w:eastAsia="Times New Roman" w:hAnsi="Lato" w:cs="Times New Roman"/>
          <w:color w:val="767676"/>
          <w:sz w:val="29"/>
          <w:szCs w:val="29"/>
          <w:lang w:eastAsia="es-CO"/>
        </w:rPr>
      </w:pPr>
      <w:ins w:id="285" w:author="Unknown">
        <w:r w:rsidRPr="001C26C7">
          <w:rPr>
            <w:rFonts w:ascii="Lato" w:eastAsia="Times New Roman" w:hAnsi="Lato" w:cs="Times New Roman"/>
            <w:b/>
            <w:bCs/>
            <w:color w:val="767676"/>
            <w:sz w:val="29"/>
            <w:szCs w:val="29"/>
            <w:lang w:eastAsia="es-CO"/>
          </w:rPr>
          <w:t>10) </w:t>
        </w:r>
        <w:r w:rsidRPr="001C26C7">
          <w:rPr>
            <w:rFonts w:ascii="Lato" w:eastAsia="Times New Roman" w:hAnsi="Lato" w:cs="Times New Roman"/>
            <w:color w:val="767676"/>
            <w:sz w:val="29"/>
            <w:szCs w:val="29"/>
            <w:lang w:eastAsia="es-CO"/>
          </w:rPr>
          <w:t> Vamos a hacer una baraja de cartas españolas orientado a objetos.</w:t>
        </w:r>
      </w:ins>
    </w:p>
    <w:p w14:paraId="30BF2248" w14:textId="77777777" w:rsidR="001C26C7" w:rsidRPr="001C26C7" w:rsidRDefault="001C26C7" w:rsidP="001C26C7">
      <w:pPr>
        <w:spacing w:after="240" w:line="240" w:lineRule="auto"/>
        <w:rPr>
          <w:ins w:id="286" w:author="Unknown"/>
          <w:rFonts w:ascii="Lato" w:eastAsia="Times New Roman" w:hAnsi="Lato" w:cs="Times New Roman"/>
          <w:color w:val="767676"/>
          <w:sz w:val="29"/>
          <w:szCs w:val="29"/>
          <w:lang w:eastAsia="es-CO"/>
        </w:rPr>
      </w:pPr>
      <w:ins w:id="287" w:author="Unknown">
        <w:r w:rsidRPr="001C26C7">
          <w:rPr>
            <w:rFonts w:ascii="Lato" w:eastAsia="Times New Roman" w:hAnsi="Lato" w:cs="Times New Roman"/>
            <w:color w:val="767676"/>
            <w:sz w:val="29"/>
            <w:szCs w:val="29"/>
            <w:lang w:eastAsia="es-CO"/>
          </w:rPr>
          <w:t>Una carta tiene un número entre 1 y 12 (el 8 y el 9 no los incluimos) y un palo (espadas, bastos, oros y copas)</w:t>
        </w:r>
      </w:ins>
    </w:p>
    <w:p w14:paraId="2F92F5C1" w14:textId="77777777" w:rsidR="001C26C7" w:rsidRPr="001C26C7" w:rsidRDefault="001C26C7" w:rsidP="001C26C7">
      <w:pPr>
        <w:spacing w:after="240" w:line="240" w:lineRule="auto"/>
        <w:rPr>
          <w:ins w:id="288" w:author="Unknown"/>
          <w:rFonts w:ascii="Lato" w:eastAsia="Times New Roman" w:hAnsi="Lato" w:cs="Times New Roman"/>
          <w:color w:val="767676"/>
          <w:sz w:val="29"/>
          <w:szCs w:val="29"/>
          <w:lang w:eastAsia="es-CO"/>
        </w:rPr>
      </w:pPr>
      <w:ins w:id="289" w:author="Unknown">
        <w:r w:rsidRPr="001C26C7">
          <w:rPr>
            <w:rFonts w:ascii="Lato" w:eastAsia="Times New Roman" w:hAnsi="Lato" w:cs="Times New Roman"/>
            <w:color w:val="767676"/>
            <w:sz w:val="29"/>
            <w:szCs w:val="29"/>
            <w:lang w:eastAsia="es-CO"/>
          </w:rPr>
          <w:t>La baraja estará compuesta por un conjunto de cartas, 40 exactamente.</w:t>
        </w:r>
      </w:ins>
    </w:p>
    <w:p w14:paraId="33EABF89" w14:textId="77777777" w:rsidR="001C26C7" w:rsidRPr="001C26C7" w:rsidRDefault="001C26C7" w:rsidP="001C26C7">
      <w:pPr>
        <w:spacing w:after="240" w:line="240" w:lineRule="auto"/>
        <w:rPr>
          <w:ins w:id="290" w:author="Unknown"/>
          <w:rFonts w:ascii="Lato" w:eastAsia="Times New Roman" w:hAnsi="Lato" w:cs="Times New Roman"/>
          <w:color w:val="767676"/>
          <w:sz w:val="29"/>
          <w:szCs w:val="29"/>
          <w:lang w:eastAsia="es-CO"/>
        </w:rPr>
      </w:pPr>
      <w:ins w:id="291" w:author="Unknown">
        <w:r w:rsidRPr="001C26C7">
          <w:rPr>
            <w:rFonts w:ascii="Lato" w:eastAsia="Times New Roman" w:hAnsi="Lato" w:cs="Times New Roman"/>
            <w:color w:val="767676"/>
            <w:sz w:val="29"/>
            <w:szCs w:val="29"/>
            <w:lang w:eastAsia="es-CO"/>
          </w:rPr>
          <w:t>Las operaciones que podrá realizar la baraja son:</w:t>
        </w:r>
      </w:ins>
    </w:p>
    <w:p w14:paraId="4FC2BD1D" w14:textId="77777777" w:rsidR="001C26C7" w:rsidRPr="001C26C7" w:rsidRDefault="001C26C7" w:rsidP="001C26C7">
      <w:pPr>
        <w:numPr>
          <w:ilvl w:val="0"/>
          <w:numId w:val="22"/>
        </w:numPr>
        <w:spacing w:before="100" w:beforeAutospacing="1" w:after="240" w:line="240" w:lineRule="auto"/>
        <w:rPr>
          <w:ins w:id="292" w:author="Unknown"/>
          <w:rFonts w:ascii="Lato" w:eastAsia="Times New Roman" w:hAnsi="Lato" w:cs="Times New Roman"/>
          <w:color w:val="767676"/>
          <w:sz w:val="29"/>
          <w:szCs w:val="29"/>
          <w:lang w:eastAsia="es-CO"/>
        </w:rPr>
      </w:pPr>
      <w:ins w:id="293" w:author="Unknown">
        <w:r w:rsidRPr="001C26C7">
          <w:rPr>
            <w:rFonts w:ascii="Lato" w:eastAsia="Times New Roman" w:hAnsi="Lato" w:cs="Times New Roman"/>
            <w:color w:val="767676"/>
            <w:sz w:val="29"/>
            <w:szCs w:val="29"/>
            <w:lang w:eastAsia="es-CO"/>
          </w:rPr>
          <w:t>barajar: cambia de posición todas las cartas aleatoriamente</w:t>
        </w:r>
      </w:ins>
    </w:p>
    <w:p w14:paraId="7CDDF346" w14:textId="77777777" w:rsidR="001C26C7" w:rsidRPr="001C26C7" w:rsidRDefault="001C26C7" w:rsidP="001C26C7">
      <w:pPr>
        <w:numPr>
          <w:ilvl w:val="0"/>
          <w:numId w:val="22"/>
        </w:numPr>
        <w:spacing w:before="100" w:beforeAutospacing="1" w:after="240" w:line="240" w:lineRule="auto"/>
        <w:rPr>
          <w:ins w:id="294" w:author="Unknown"/>
          <w:rFonts w:ascii="Lato" w:eastAsia="Times New Roman" w:hAnsi="Lato" w:cs="Times New Roman"/>
          <w:color w:val="767676"/>
          <w:sz w:val="29"/>
          <w:szCs w:val="29"/>
          <w:lang w:eastAsia="es-CO"/>
        </w:rPr>
      </w:pPr>
      <w:proofErr w:type="spellStart"/>
      <w:ins w:id="295" w:author="Unknown">
        <w:r w:rsidRPr="001C26C7">
          <w:rPr>
            <w:rFonts w:ascii="Lato" w:eastAsia="Times New Roman" w:hAnsi="Lato" w:cs="Times New Roman"/>
            <w:color w:val="767676"/>
            <w:sz w:val="29"/>
            <w:szCs w:val="29"/>
            <w:lang w:eastAsia="es-CO"/>
          </w:rPr>
          <w:lastRenderedPageBreak/>
          <w:t>siguienteCarta</w:t>
        </w:r>
        <w:proofErr w:type="spellEnd"/>
        <w:r w:rsidRPr="001C26C7">
          <w:rPr>
            <w:rFonts w:ascii="Lato" w:eastAsia="Times New Roman" w:hAnsi="Lato" w:cs="Times New Roman"/>
            <w:color w:val="767676"/>
            <w:sz w:val="29"/>
            <w:szCs w:val="29"/>
            <w:lang w:eastAsia="es-CO"/>
          </w:rPr>
          <w:t>: devuelve la siguiente carta que está en la baraja, cuando no haya más o se haya llegado al final, se indica al usuario que no hay más cartas.</w:t>
        </w:r>
      </w:ins>
    </w:p>
    <w:p w14:paraId="69CABA4A" w14:textId="77777777" w:rsidR="001C26C7" w:rsidRPr="001C26C7" w:rsidRDefault="001C26C7" w:rsidP="001C26C7">
      <w:pPr>
        <w:numPr>
          <w:ilvl w:val="0"/>
          <w:numId w:val="22"/>
        </w:numPr>
        <w:spacing w:before="100" w:beforeAutospacing="1" w:after="240" w:line="240" w:lineRule="auto"/>
        <w:rPr>
          <w:ins w:id="296" w:author="Unknown"/>
          <w:rFonts w:ascii="Lato" w:eastAsia="Times New Roman" w:hAnsi="Lato" w:cs="Times New Roman"/>
          <w:color w:val="767676"/>
          <w:sz w:val="29"/>
          <w:szCs w:val="29"/>
          <w:lang w:eastAsia="es-CO"/>
        </w:rPr>
      </w:pPr>
      <w:proofErr w:type="spellStart"/>
      <w:ins w:id="297" w:author="Unknown">
        <w:r w:rsidRPr="001C26C7">
          <w:rPr>
            <w:rFonts w:ascii="Lato" w:eastAsia="Times New Roman" w:hAnsi="Lato" w:cs="Times New Roman"/>
            <w:color w:val="767676"/>
            <w:sz w:val="29"/>
            <w:szCs w:val="29"/>
            <w:lang w:eastAsia="es-CO"/>
          </w:rPr>
          <w:t>cartasDisponibles</w:t>
        </w:r>
        <w:proofErr w:type="spellEnd"/>
        <w:r w:rsidRPr="001C26C7">
          <w:rPr>
            <w:rFonts w:ascii="Lato" w:eastAsia="Times New Roman" w:hAnsi="Lato" w:cs="Times New Roman"/>
            <w:color w:val="767676"/>
            <w:sz w:val="29"/>
            <w:szCs w:val="29"/>
            <w:lang w:eastAsia="es-CO"/>
          </w:rPr>
          <w:t>: indica el número de cartas que aún puede repartir</w:t>
        </w:r>
      </w:ins>
    </w:p>
    <w:p w14:paraId="21599E73" w14:textId="77777777" w:rsidR="001C26C7" w:rsidRPr="001C26C7" w:rsidRDefault="001C26C7" w:rsidP="001C26C7">
      <w:pPr>
        <w:numPr>
          <w:ilvl w:val="0"/>
          <w:numId w:val="22"/>
        </w:numPr>
        <w:spacing w:before="100" w:beforeAutospacing="1" w:after="240" w:line="240" w:lineRule="auto"/>
        <w:rPr>
          <w:ins w:id="298" w:author="Unknown"/>
          <w:rFonts w:ascii="Lato" w:eastAsia="Times New Roman" w:hAnsi="Lato" w:cs="Times New Roman"/>
          <w:color w:val="767676"/>
          <w:sz w:val="29"/>
          <w:szCs w:val="29"/>
          <w:lang w:eastAsia="es-CO"/>
        </w:rPr>
      </w:pPr>
      <w:proofErr w:type="spellStart"/>
      <w:ins w:id="299" w:author="Unknown">
        <w:r w:rsidRPr="001C26C7">
          <w:rPr>
            <w:rFonts w:ascii="Lato" w:eastAsia="Times New Roman" w:hAnsi="Lato" w:cs="Times New Roman"/>
            <w:color w:val="767676"/>
            <w:sz w:val="29"/>
            <w:szCs w:val="29"/>
            <w:lang w:eastAsia="es-CO"/>
          </w:rPr>
          <w:t>darCartas</w:t>
        </w:r>
        <w:proofErr w:type="spellEnd"/>
        <w:r w:rsidRPr="001C26C7">
          <w:rPr>
            <w:rFonts w:ascii="Lato" w:eastAsia="Times New Roman" w:hAnsi="Lato" w:cs="Times New Roman"/>
            <w:color w:val="767676"/>
            <w:sz w:val="29"/>
            <w:szCs w:val="29"/>
            <w:lang w:eastAsia="es-CO"/>
          </w:rPr>
          <w:t>: dado un número de cartas que nos pidan, le devolveremos ese número de cartas (piensa que puedes devolver). En caso de que haya menos cartas que las pedidas, no devolveremos nada pero debemos indicárselo al usuario.</w:t>
        </w:r>
      </w:ins>
    </w:p>
    <w:p w14:paraId="06205508" w14:textId="77777777" w:rsidR="001C26C7" w:rsidRPr="001C26C7" w:rsidRDefault="001C26C7" w:rsidP="001C26C7">
      <w:pPr>
        <w:numPr>
          <w:ilvl w:val="0"/>
          <w:numId w:val="22"/>
        </w:numPr>
        <w:spacing w:before="100" w:beforeAutospacing="1" w:after="240" w:line="240" w:lineRule="auto"/>
        <w:rPr>
          <w:ins w:id="300" w:author="Unknown"/>
          <w:rFonts w:ascii="Lato" w:eastAsia="Times New Roman" w:hAnsi="Lato" w:cs="Times New Roman"/>
          <w:color w:val="767676"/>
          <w:sz w:val="29"/>
          <w:szCs w:val="29"/>
          <w:lang w:eastAsia="es-CO"/>
        </w:rPr>
      </w:pPr>
      <w:proofErr w:type="spellStart"/>
      <w:ins w:id="301" w:author="Unknown">
        <w:r w:rsidRPr="001C26C7">
          <w:rPr>
            <w:rFonts w:ascii="Lato" w:eastAsia="Times New Roman" w:hAnsi="Lato" w:cs="Times New Roman"/>
            <w:color w:val="767676"/>
            <w:sz w:val="29"/>
            <w:szCs w:val="29"/>
            <w:lang w:eastAsia="es-CO"/>
          </w:rPr>
          <w:t>cartasMonton</w:t>
        </w:r>
        <w:proofErr w:type="spellEnd"/>
        <w:r w:rsidRPr="001C26C7">
          <w:rPr>
            <w:rFonts w:ascii="Lato" w:eastAsia="Times New Roman" w:hAnsi="Lato" w:cs="Times New Roman"/>
            <w:color w:val="767676"/>
            <w:sz w:val="29"/>
            <w:szCs w:val="29"/>
            <w:lang w:eastAsia="es-CO"/>
          </w:rPr>
          <w:t>: mostramos aquellas cartas que ya han salido, si no ha salido ninguna indicárselo al usuario</w:t>
        </w:r>
      </w:ins>
    </w:p>
    <w:p w14:paraId="216AD0AD" w14:textId="77777777" w:rsidR="001C26C7" w:rsidRPr="001C26C7" w:rsidRDefault="001C26C7" w:rsidP="001C26C7">
      <w:pPr>
        <w:numPr>
          <w:ilvl w:val="0"/>
          <w:numId w:val="22"/>
        </w:numPr>
        <w:spacing w:line="240" w:lineRule="auto"/>
        <w:rPr>
          <w:ins w:id="302" w:author="Unknown"/>
          <w:rFonts w:ascii="Lato" w:eastAsia="Times New Roman" w:hAnsi="Lato" w:cs="Times New Roman"/>
          <w:color w:val="767676"/>
          <w:sz w:val="29"/>
          <w:szCs w:val="29"/>
          <w:lang w:eastAsia="es-CO"/>
        </w:rPr>
      </w:pPr>
      <w:proofErr w:type="spellStart"/>
      <w:ins w:id="303" w:author="Unknown">
        <w:r w:rsidRPr="001C26C7">
          <w:rPr>
            <w:rFonts w:ascii="Lato" w:eastAsia="Times New Roman" w:hAnsi="Lato" w:cs="Times New Roman"/>
            <w:color w:val="767676"/>
            <w:sz w:val="29"/>
            <w:szCs w:val="29"/>
            <w:lang w:eastAsia="es-CO"/>
          </w:rPr>
          <w:t>mostrarBaraja</w:t>
        </w:r>
        <w:proofErr w:type="spellEnd"/>
        <w:r w:rsidRPr="001C26C7">
          <w:rPr>
            <w:rFonts w:ascii="Lato" w:eastAsia="Times New Roman" w:hAnsi="Lato" w:cs="Times New Roman"/>
            <w:color w:val="767676"/>
            <w:sz w:val="29"/>
            <w:szCs w:val="29"/>
            <w:lang w:eastAsia="es-CO"/>
          </w:rPr>
          <w:t>: muestra todas las cartas hasta el final. Es decir, si se saca una carta y luego se llama al método, este no mostrara esa primera carta.</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6FC489A8"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19D43C3D"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7E17BD42"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26"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27"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2FC6EB35" w14:textId="77777777" w:rsidTr="001C26C7">
        <w:trPr>
          <w:jc w:val="center"/>
        </w:trPr>
        <w:tc>
          <w:tcPr>
            <w:tcW w:w="0" w:type="auto"/>
            <w:gridSpan w:val="2"/>
            <w:tcBorders>
              <w:top w:val="nil"/>
              <w:left w:val="nil"/>
              <w:bottom w:val="nil"/>
              <w:right w:val="nil"/>
            </w:tcBorders>
            <w:shd w:val="clear" w:color="auto" w:fill="auto"/>
            <w:vAlign w:val="center"/>
            <w:hideMark/>
          </w:tcPr>
          <w:p w14:paraId="61E1D576"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7D3A13D6" w14:textId="77777777" w:rsidR="001C26C7" w:rsidRPr="001C26C7" w:rsidRDefault="001C26C7" w:rsidP="001C26C7">
      <w:pPr>
        <w:shd w:val="clear" w:color="auto" w:fill="FFFFFF"/>
        <w:spacing w:line="240" w:lineRule="auto"/>
        <w:rPr>
          <w:ins w:id="304"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3774A1B8" w14:textId="77777777" w:rsidTr="001C26C7">
        <w:trPr>
          <w:jc w:val="center"/>
        </w:trPr>
        <w:tc>
          <w:tcPr>
            <w:tcW w:w="18525" w:type="dxa"/>
            <w:tcBorders>
              <w:top w:val="nil"/>
              <w:left w:val="nil"/>
              <w:bottom w:val="nil"/>
              <w:right w:val="nil"/>
            </w:tcBorders>
            <w:shd w:val="clear" w:color="auto" w:fill="auto"/>
            <w:vAlign w:val="center"/>
            <w:hideMark/>
          </w:tcPr>
          <w:p w14:paraId="3817F2CD"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09CA7845"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62BA8E15"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106CE198"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3C173E37"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29E9AE1F" w14:textId="77777777" w:rsidR="001C26C7" w:rsidRPr="001C26C7" w:rsidRDefault="001C26C7" w:rsidP="001C26C7">
      <w:pPr>
        <w:spacing w:after="240" w:line="240" w:lineRule="auto"/>
        <w:rPr>
          <w:ins w:id="305" w:author="Unknown"/>
          <w:rFonts w:ascii="Lato" w:eastAsia="Times New Roman" w:hAnsi="Lato" w:cs="Times New Roman"/>
          <w:color w:val="767676"/>
          <w:sz w:val="29"/>
          <w:szCs w:val="29"/>
          <w:lang w:eastAsia="es-CO"/>
        </w:rPr>
      </w:pPr>
      <w:ins w:id="306" w:author="Unknown">
        <w:r w:rsidRPr="001C26C7">
          <w:rPr>
            <w:rFonts w:ascii="Lato" w:eastAsia="Times New Roman" w:hAnsi="Lato" w:cs="Times New Roman"/>
            <w:b/>
            <w:bCs/>
            <w:color w:val="767676"/>
            <w:sz w:val="29"/>
            <w:szCs w:val="29"/>
            <w:lang w:eastAsia="es-CO"/>
          </w:rPr>
          <w:t>11) </w:t>
        </w:r>
        <w:r w:rsidRPr="001C26C7">
          <w:rPr>
            <w:rFonts w:ascii="Lato" w:eastAsia="Times New Roman" w:hAnsi="Lato" w:cs="Times New Roman"/>
            <w:color w:val="767676"/>
            <w:sz w:val="29"/>
            <w:szCs w:val="29"/>
            <w:lang w:eastAsia="es-CO"/>
          </w:rPr>
          <w:t>Estando en un grupo de amigos, se planea hacer una porra de la liga de fútbol. A nosotros se nos ocurre hacer un programa en POO para simular como podría desarrollarse la porra.</w:t>
        </w:r>
      </w:ins>
    </w:p>
    <w:p w14:paraId="04C9A3B9" w14:textId="77777777" w:rsidR="001C26C7" w:rsidRPr="001C26C7" w:rsidRDefault="001C26C7" w:rsidP="001C26C7">
      <w:pPr>
        <w:spacing w:after="240" w:line="240" w:lineRule="auto"/>
        <w:rPr>
          <w:ins w:id="307" w:author="Unknown"/>
          <w:rFonts w:ascii="Lato" w:eastAsia="Times New Roman" w:hAnsi="Lato" w:cs="Times New Roman"/>
          <w:color w:val="767676"/>
          <w:sz w:val="29"/>
          <w:szCs w:val="29"/>
          <w:lang w:eastAsia="es-CO"/>
        </w:rPr>
      </w:pPr>
      <w:ins w:id="308" w:author="Unknown">
        <w:r w:rsidRPr="001C26C7">
          <w:rPr>
            <w:rFonts w:ascii="Lato" w:eastAsia="Times New Roman" w:hAnsi="Lato" w:cs="Times New Roman"/>
            <w:color w:val="767676"/>
            <w:sz w:val="29"/>
            <w:szCs w:val="29"/>
            <w:lang w:eastAsia="es-CO"/>
          </w:rPr>
          <w:t>Cada jugador de la porra, pone un 1 euro cada jornada y decide el resultado de los partidos acordados.</w:t>
        </w:r>
      </w:ins>
    </w:p>
    <w:p w14:paraId="469A961F" w14:textId="77777777" w:rsidR="001C26C7" w:rsidRPr="001C26C7" w:rsidRDefault="001C26C7" w:rsidP="001C26C7">
      <w:pPr>
        <w:spacing w:after="240" w:line="240" w:lineRule="auto"/>
        <w:rPr>
          <w:ins w:id="309" w:author="Unknown"/>
          <w:rFonts w:ascii="Lato" w:eastAsia="Times New Roman" w:hAnsi="Lato" w:cs="Times New Roman"/>
          <w:color w:val="767676"/>
          <w:sz w:val="29"/>
          <w:szCs w:val="29"/>
          <w:lang w:eastAsia="es-CO"/>
        </w:rPr>
      </w:pPr>
      <w:ins w:id="310" w:author="Unknown">
        <w:r w:rsidRPr="001C26C7">
          <w:rPr>
            <w:rFonts w:ascii="Lato" w:eastAsia="Times New Roman" w:hAnsi="Lato" w:cs="Times New Roman"/>
            <w:color w:val="767676"/>
            <w:sz w:val="29"/>
            <w:szCs w:val="29"/>
            <w:lang w:eastAsia="es-CO"/>
          </w:rPr>
          <w:t>Si nadie acierta en una jornada los resultados, el bote se acumula.</w:t>
        </w:r>
      </w:ins>
    </w:p>
    <w:p w14:paraId="337DF9A8" w14:textId="77777777" w:rsidR="001C26C7" w:rsidRPr="001C26C7" w:rsidRDefault="001C26C7" w:rsidP="001C26C7">
      <w:pPr>
        <w:spacing w:after="240" w:line="240" w:lineRule="auto"/>
        <w:rPr>
          <w:ins w:id="311" w:author="Unknown"/>
          <w:rFonts w:ascii="Lato" w:eastAsia="Times New Roman" w:hAnsi="Lato" w:cs="Times New Roman"/>
          <w:color w:val="767676"/>
          <w:sz w:val="29"/>
          <w:szCs w:val="29"/>
          <w:lang w:eastAsia="es-CO"/>
        </w:rPr>
      </w:pPr>
      <w:ins w:id="312" w:author="Unknown">
        <w:r w:rsidRPr="001C26C7">
          <w:rPr>
            <w:rFonts w:ascii="Lato" w:eastAsia="Times New Roman" w:hAnsi="Lato" w:cs="Times New Roman"/>
            <w:color w:val="767676"/>
            <w:sz w:val="29"/>
            <w:szCs w:val="29"/>
            <w:lang w:eastAsia="es-CO"/>
          </w:rPr>
          <w:t>En principio, deben acertar el resultado de dos partidos para llevarse el dinero del bote de la porra.</w:t>
        </w:r>
      </w:ins>
    </w:p>
    <w:p w14:paraId="02DF6612" w14:textId="77777777" w:rsidR="001C26C7" w:rsidRPr="001C26C7" w:rsidRDefault="001C26C7" w:rsidP="001C26C7">
      <w:pPr>
        <w:spacing w:after="240" w:line="240" w:lineRule="auto"/>
        <w:rPr>
          <w:ins w:id="313" w:author="Unknown"/>
          <w:rFonts w:ascii="Lato" w:eastAsia="Times New Roman" w:hAnsi="Lato" w:cs="Times New Roman"/>
          <w:color w:val="767676"/>
          <w:sz w:val="29"/>
          <w:szCs w:val="29"/>
          <w:lang w:eastAsia="es-CO"/>
        </w:rPr>
      </w:pPr>
      <w:ins w:id="314" w:author="Unknown">
        <w:r w:rsidRPr="001C26C7">
          <w:rPr>
            <w:rFonts w:ascii="Lato" w:eastAsia="Times New Roman" w:hAnsi="Lato" w:cs="Times New Roman"/>
            <w:color w:val="767676"/>
            <w:sz w:val="29"/>
            <w:szCs w:val="29"/>
            <w:lang w:eastAsia="es-CO"/>
          </w:rPr>
          <w:t>Todos empiezan con un dinero inicial que será decidido por el programador (ya sea como parámetro o como constante). Si el jugador no tiene dinero en una jornada no podrá jugar la porra.</w:t>
        </w:r>
      </w:ins>
    </w:p>
    <w:p w14:paraId="4F5B7151" w14:textId="77777777" w:rsidR="001C26C7" w:rsidRPr="001C26C7" w:rsidRDefault="001C26C7" w:rsidP="001C26C7">
      <w:pPr>
        <w:spacing w:after="240" w:line="240" w:lineRule="auto"/>
        <w:rPr>
          <w:ins w:id="315" w:author="Unknown"/>
          <w:rFonts w:ascii="Lato" w:eastAsia="Times New Roman" w:hAnsi="Lato" w:cs="Times New Roman"/>
          <w:color w:val="767676"/>
          <w:sz w:val="29"/>
          <w:szCs w:val="29"/>
          <w:lang w:eastAsia="es-CO"/>
        </w:rPr>
      </w:pPr>
      <w:ins w:id="316" w:author="Unknown">
        <w:r w:rsidRPr="001C26C7">
          <w:rPr>
            <w:rFonts w:ascii="Lato" w:eastAsia="Times New Roman" w:hAnsi="Lato" w:cs="Times New Roman"/>
            <w:color w:val="767676"/>
            <w:sz w:val="29"/>
            <w:szCs w:val="29"/>
            <w:lang w:eastAsia="es-CO"/>
          </w:rPr>
          <w:t>Para esta versión, entre jugadores podrán repetir resultados repetidos, por lo que el jugador que primero diga ese resultado (tal como estén de orden) se llevara primero el bote.</w:t>
        </w:r>
      </w:ins>
    </w:p>
    <w:p w14:paraId="021713CA" w14:textId="77777777" w:rsidR="001C26C7" w:rsidRPr="001C26C7" w:rsidRDefault="001C26C7" w:rsidP="001C26C7">
      <w:pPr>
        <w:spacing w:after="240" w:line="240" w:lineRule="auto"/>
        <w:rPr>
          <w:ins w:id="317" w:author="Unknown"/>
          <w:rFonts w:ascii="Lato" w:eastAsia="Times New Roman" w:hAnsi="Lato" w:cs="Times New Roman"/>
          <w:color w:val="767676"/>
          <w:sz w:val="29"/>
          <w:szCs w:val="29"/>
          <w:lang w:eastAsia="es-CO"/>
        </w:rPr>
      </w:pPr>
      <w:ins w:id="318" w:author="Unknown">
        <w:r w:rsidRPr="001C26C7">
          <w:rPr>
            <w:rFonts w:ascii="Lato" w:eastAsia="Times New Roman" w:hAnsi="Lato" w:cs="Times New Roman"/>
            <w:color w:val="767676"/>
            <w:sz w:val="29"/>
            <w:szCs w:val="29"/>
            <w:lang w:eastAsia="es-CO"/>
          </w:rPr>
          <w:lastRenderedPageBreak/>
          <w:t>Los resultados de la porra serán generados aleatoriamente, tanto los de jugador como los de los partidos (no es necesario nombre, solo resultados).</w:t>
        </w:r>
      </w:ins>
    </w:p>
    <w:p w14:paraId="4A5ECAF4" w14:textId="77777777" w:rsidR="001C26C7" w:rsidRPr="001C26C7" w:rsidRDefault="001C26C7" w:rsidP="001C26C7">
      <w:pPr>
        <w:spacing w:after="240" w:line="240" w:lineRule="auto"/>
        <w:rPr>
          <w:ins w:id="319" w:author="Unknown"/>
          <w:rFonts w:ascii="Lato" w:eastAsia="Times New Roman" w:hAnsi="Lato" w:cs="Times New Roman"/>
          <w:color w:val="767676"/>
          <w:sz w:val="29"/>
          <w:szCs w:val="29"/>
          <w:lang w:eastAsia="es-CO"/>
        </w:rPr>
      </w:pPr>
      <w:ins w:id="320" w:author="Unknown">
        <w:r w:rsidRPr="001C26C7">
          <w:rPr>
            <w:rFonts w:ascii="Lato" w:eastAsia="Times New Roman" w:hAnsi="Lato" w:cs="Times New Roman"/>
            <w:color w:val="767676"/>
            <w:sz w:val="29"/>
            <w:szCs w:val="29"/>
            <w:lang w:eastAsia="es-CO"/>
          </w:rPr>
          <w:t>Al final del programa, se deberá mostrar el dinero que tienen los jugadores y el número de veces que han ganado.</w:t>
        </w:r>
      </w:ins>
    </w:p>
    <w:p w14:paraId="319CD0AE" w14:textId="77777777" w:rsidR="001C26C7" w:rsidRPr="001C26C7" w:rsidRDefault="001C26C7" w:rsidP="001C26C7">
      <w:pPr>
        <w:spacing w:line="240" w:lineRule="auto"/>
        <w:rPr>
          <w:ins w:id="321" w:author="Unknown"/>
          <w:rFonts w:ascii="Lato" w:eastAsia="Times New Roman" w:hAnsi="Lato" w:cs="Times New Roman"/>
          <w:color w:val="767676"/>
          <w:sz w:val="29"/>
          <w:szCs w:val="29"/>
          <w:lang w:eastAsia="es-CO"/>
        </w:rPr>
      </w:pPr>
      <w:ins w:id="322" w:author="Unknown">
        <w:r w:rsidRPr="001C26C7">
          <w:rPr>
            <w:rFonts w:ascii="Lato" w:eastAsia="Times New Roman" w:hAnsi="Lato" w:cs="Times New Roman"/>
            <w:color w:val="767676"/>
            <w:sz w:val="29"/>
            <w:szCs w:val="29"/>
            <w:lang w:eastAsia="es-CO"/>
          </w:rPr>
          <w:t>Para este ejercicio, recomiendo usar interfaces (no hablo de interfaces gráficas) para las constantes y métodos que sean necesarios.</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1280D9CB"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67FE6C1D"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26868AA0"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28"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29"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718A7FEA" w14:textId="77777777" w:rsidTr="001C26C7">
        <w:trPr>
          <w:jc w:val="center"/>
        </w:trPr>
        <w:tc>
          <w:tcPr>
            <w:tcW w:w="0" w:type="auto"/>
            <w:gridSpan w:val="2"/>
            <w:tcBorders>
              <w:top w:val="nil"/>
              <w:left w:val="nil"/>
              <w:bottom w:val="nil"/>
              <w:right w:val="nil"/>
            </w:tcBorders>
            <w:shd w:val="clear" w:color="auto" w:fill="auto"/>
            <w:vAlign w:val="center"/>
            <w:hideMark/>
          </w:tcPr>
          <w:p w14:paraId="74300707"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695A3542" w14:textId="77777777" w:rsidR="001C26C7" w:rsidRPr="001C26C7" w:rsidRDefault="001C26C7" w:rsidP="001C26C7">
      <w:pPr>
        <w:shd w:val="clear" w:color="auto" w:fill="FFFFFF"/>
        <w:spacing w:line="240" w:lineRule="auto"/>
        <w:rPr>
          <w:ins w:id="323"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0AAF3D63" w14:textId="77777777" w:rsidTr="001C26C7">
        <w:trPr>
          <w:jc w:val="center"/>
        </w:trPr>
        <w:tc>
          <w:tcPr>
            <w:tcW w:w="18525" w:type="dxa"/>
            <w:tcBorders>
              <w:top w:val="nil"/>
              <w:left w:val="nil"/>
              <w:bottom w:val="nil"/>
              <w:right w:val="nil"/>
            </w:tcBorders>
            <w:shd w:val="clear" w:color="auto" w:fill="auto"/>
            <w:vAlign w:val="center"/>
            <w:hideMark/>
          </w:tcPr>
          <w:p w14:paraId="44BA0B8E"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305A139D"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6BA4C6A9"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7FD2C026"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5322730E"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2B6634C9" w14:textId="77777777" w:rsidR="001C26C7" w:rsidRPr="001C26C7" w:rsidRDefault="001C26C7" w:rsidP="001C26C7">
      <w:pPr>
        <w:spacing w:after="240" w:line="240" w:lineRule="auto"/>
        <w:rPr>
          <w:ins w:id="324" w:author="Unknown"/>
          <w:rFonts w:ascii="Lato" w:eastAsia="Times New Roman" w:hAnsi="Lato" w:cs="Times New Roman"/>
          <w:color w:val="767676"/>
          <w:sz w:val="29"/>
          <w:szCs w:val="29"/>
          <w:lang w:eastAsia="es-CO"/>
        </w:rPr>
      </w:pPr>
      <w:ins w:id="325" w:author="Unknown">
        <w:r w:rsidRPr="001C26C7">
          <w:rPr>
            <w:rFonts w:ascii="Lato" w:eastAsia="Times New Roman" w:hAnsi="Lato" w:cs="Times New Roman"/>
            <w:b/>
            <w:bCs/>
            <w:color w:val="767676"/>
            <w:sz w:val="29"/>
            <w:szCs w:val="29"/>
            <w:lang w:eastAsia="es-CO"/>
          </w:rPr>
          <w:t>12) </w:t>
        </w:r>
        <w:r w:rsidRPr="001C26C7">
          <w:rPr>
            <w:rFonts w:ascii="Lato" w:eastAsia="Times New Roman" w:hAnsi="Lato" w:cs="Times New Roman"/>
            <w:color w:val="767676"/>
            <w:sz w:val="29"/>
            <w:szCs w:val="29"/>
            <w:lang w:eastAsia="es-CO"/>
          </w:rPr>
          <w:t> Vamos a hacer el juego de la ruleta rusa en Java.</w:t>
        </w:r>
      </w:ins>
    </w:p>
    <w:p w14:paraId="0B03D25F" w14:textId="77777777" w:rsidR="001C26C7" w:rsidRPr="001C26C7" w:rsidRDefault="001C26C7" w:rsidP="001C26C7">
      <w:pPr>
        <w:spacing w:after="240" w:line="240" w:lineRule="auto"/>
        <w:rPr>
          <w:ins w:id="326" w:author="Unknown"/>
          <w:rFonts w:ascii="Lato" w:eastAsia="Times New Roman" w:hAnsi="Lato" w:cs="Times New Roman"/>
          <w:color w:val="767676"/>
          <w:sz w:val="29"/>
          <w:szCs w:val="29"/>
          <w:lang w:eastAsia="es-CO"/>
        </w:rPr>
      </w:pPr>
      <w:ins w:id="327" w:author="Unknown">
        <w:r w:rsidRPr="001C26C7">
          <w:rPr>
            <w:rFonts w:ascii="Lato" w:eastAsia="Times New Roman" w:hAnsi="Lato" w:cs="Times New Roman"/>
            <w:color w:val="767676"/>
            <w:sz w:val="29"/>
            <w:szCs w:val="29"/>
            <w:lang w:eastAsia="es-CO"/>
          </w:rPr>
          <w:t>Como muchos sabéis, se trata de un número de jugadores que con un revolver con un sola bala en el tambor se dispara en la cabeza.</w:t>
        </w:r>
      </w:ins>
    </w:p>
    <w:p w14:paraId="2CAA47B3" w14:textId="77777777" w:rsidR="001C26C7" w:rsidRPr="001C26C7" w:rsidRDefault="001C26C7" w:rsidP="001C26C7">
      <w:pPr>
        <w:spacing w:after="240" w:line="240" w:lineRule="auto"/>
        <w:rPr>
          <w:ins w:id="328" w:author="Unknown"/>
          <w:rFonts w:ascii="Lato" w:eastAsia="Times New Roman" w:hAnsi="Lato" w:cs="Times New Roman"/>
          <w:color w:val="767676"/>
          <w:sz w:val="29"/>
          <w:szCs w:val="29"/>
          <w:lang w:eastAsia="es-CO"/>
        </w:rPr>
      </w:pPr>
      <w:ins w:id="329" w:author="Unknown">
        <w:r w:rsidRPr="001C26C7">
          <w:rPr>
            <w:rFonts w:ascii="Lato" w:eastAsia="Times New Roman" w:hAnsi="Lato" w:cs="Times New Roman"/>
            <w:color w:val="767676"/>
            <w:sz w:val="29"/>
            <w:szCs w:val="29"/>
            <w:lang w:eastAsia="es-CO"/>
          </w:rPr>
          <w:t>Las clases a hacer son:</w:t>
        </w:r>
      </w:ins>
    </w:p>
    <w:p w14:paraId="1B8D78EB" w14:textId="77777777" w:rsidR="001C26C7" w:rsidRPr="001C26C7" w:rsidRDefault="001C26C7" w:rsidP="001C26C7">
      <w:pPr>
        <w:numPr>
          <w:ilvl w:val="0"/>
          <w:numId w:val="23"/>
        </w:numPr>
        <w:spacing w:after="0" w:line="240" w:lineRule="auto"/>
        <w:rPr>
          <w:ins w:id="330" w:author="Unknown"/>
          <w:rFonts w:ascii="Lato" w:eastAsia="Times New Roman" w:hAnsi="Lato" w:cs="Times New Roman"/>
          <w:color w:val="767676"/>
          <w:sz w:val="29"/>
          <w:szCs w:val="29"/>
          <w:lang w:eastAsia="es-CO"/>
        </w:rPr>
      </w:pPr>
      <w:ins w:id="331" w:author="Unknown">
        <w:r w:rsidRPr="001C26C7">
          <w:rPr>
            <w:rFonts w:ascii="Lato" w:eastAsia="Times New Roman" w:hAnsi="Lato" w:cs="Times New Roman"/>
            <w:color w:val="767676"/>
            <w:sz w:val="29"/>
            <w:szCs w:val="29"/>
            <w:lang w:eastAsia="es-CO"/>
          </w:rPr>
          <w:t>Revolver:</w:t>
        </w:r>
      </w:ins>
    </w:p>
    <w:p w14:paraId="1D648F83" w14:textId="77777777" w:rsidR="001C26C7" w:rsidRPr="001C26C7" w:rsidRDefault="001C26C7" w:rsidP="001C26C7">
      <w:pPr>
        <w:numPr>
          <w:ilvl w:val="1"/>
          <w:numId w:val="23"/>
        </w:numPr>
        <w:spacing w:after="0" w:line="240" w:lineRule="auto"/>
        <w:ind w:left="960"/>
        <w:rPr>
          <w:ins w:id="332" w:author="Unknown"/>
          <w:rFonts w:ascii="Lato" w:eastAsia="Times New Roman" w:hAnsi="Lato" w:cs="Times New Roman"/>
          <w:color w:val="767676"/>
          <w:sz w:val="29"/>
          <w:szCs w:val="29"/>
          <w:lang w:eastAsia="es-CO"/>
        </w:rPr>
      </w:pPr>
      <w:ins w:id="333" w:author="Unknown">
        <w:r w:rsidRPr="001C26C7">
          <w:rPr>
            <w:rFonts w:ascii="Lato" w:eastAsia="Times New Roman" w:hAnsi="Lato" w:cs="Times New Roman"/>
            <w:color w:val="767676"/>
            <w:sz w:val="29"/>
            <w:szCs w:val="29"/>
            <w:lang w:eastAsia="es-CO"/>
          </w:rPr>
          <w:t>Atributos:</w:t>
        </w:r>
      </w:ins>
    </w:p>
    <w:p w14:paraId="35E25AA6" w14:textId="77777777" w:rsidR="001C26C7" w:rsidRPr="001C26C7" w:rsidRDefault="001C26C7" w:rsidP="001C26C7">
      <w:pPr>
        <w:numPr>
          <w:ilvl w:val="2"/>
          <w:numId w:val="23"/>
        </w:numPr>
        <w:spacing w:before="100" w:beforeAutospacing="1" w:after="240" w:line="240" w:lineRule="auto"/>
        <w:ind w:left="1200"/>
        <w:rPr>
          <w:ins w:id="334" w:author="Unknown"/>
          <w:rFonts w:ascii="Lato" w:eastAsia="Times New Roman" w:hAnsi="Lato" w:cs="Times New Roman"/>
          <w:color w:val="767676"/>
          <w:sz w:val="29"/>
          <w:szCs w:val="29"/>
          <w:lang w:eastAsia="es-CO"/>
        </w:rPr>
      </w:pPr>
      <w:ins w:id="335" w:author="Unknown">
        <w:r w:rsidRPr="001C26C7">
          <w:rPr>
            <w:rFonts w:ascii="Lato" w:eastAsia="Times New Roman" w:hAnsi="Lato" w:cs="Times New Roman"/>
            <w:color w:val="767676"/>
            <w:sz w:val="29"/>
            <w:szCs w:val="29"/>
            <w:lang w:eastAsia="es-CO"/>
          </w:rPr>
          <w:t>posición actual (posición del tambor donde se dispara, puede que esté la bala o no)</w:t>
        </w:r>
      </w:ins>
    </w:p>
    <w:p w14:paraId="47BC65C6" w14:textId="77777777" w:rsidR="001C26C7" w:rsidRPr="001C26C7" w:rsidRDefault="001C26C7" w:rsidP="001C26C7">
      <w:pPr>
        <w:numPr>
          <w:ilvl w:val="2"/>
          <w:numId w:val="23"/>
        </w:numPr>
        <w:spacing w:after="0" w:line="240" w:lineRule="auto"/>
        <w:ind w:left="1200"/>
        <w:rPr>
          <w:ins w:id="336" w:author="Unknown"/>
          <w:rFonts w:ascii="Lato" w:eastAsia="Times New Roman" w:hAnsi="Lato" w:cs="Times New Roman"/>
          <w:color w:val="767676"/>
          <w:sz w:val="29"/>
          <w:szCs w:val="29"/>
          <w:lang w:eastAsia="es-CO"/>
        </w:rPr>
      </w:pPr>
      <w:ins w:id="337" w:author="Unknown">
        <w:r w:rsidRPr="001C26C7">
          <w:rPr>
            <w:rFonts w:ascii="Lato" w:eastAsia="Times New Roman" w:hAnsi="Lato" w:cs="Times New Roman"/>
            <w:color w:val="767676"/>
            <w:sz w:val="29"/>
            <w:szCs w:val="29"/>
            <w:lang w:eastAsia="es-CO"/>
          </w:rPr>
          <w:t>posición bala (la posición del tambor donde se encuentra la bala)</w:t>
        </w:r>
      </w:ins>
    </w:p>
    <w:p w14:paraId="2199441C" w14:textId="77777777" w:rsidR="001C26C7" w:rsidRPr="001C26C7" w:rsidRDefault="001C26C7" w:rsidP="001C26C7">
      <w:pPr>
        <w:spacing w:after="240" w:line="240" w:lineRule="auto"/>
        <w:rPr>
          <w:ins w:id="338" w:author="Unknown"/>
          <w:rFonts w:ascii="Lato" w:eastAsia="Times New Roman" w:hAnsi="Lato" w:cs="Times New Roman"/>
          <w:color w:val="767676"/>
          <w:sz w:val="29"/>
          <w:szCs w:val="29"/>
          <w:lang w:eastAsia="es-CO"/>
        </w:rPr>
      </w:pPr>
      <w:ins w:id="339" w:author="Unknown">
        <w:r w:rsidRPr="001C26C7">
          <w:rPr>
            <w:rFonts w:ascii="Lato" w:eastAsia="Times New Roman" w:hAnsi="Lato" w:cs="Times New Roman"/>
            <w:color w:val="767676"/>
            <w:sz w:val="29"/>
            <w:szCs w:val="29"/>
            <w:lang w:eastAsia="es-CO"/>
          </w:rPr>
          <w:t>Estas dos posiciones, se generaran aleatoriamente.</w:t>
        </w:r>
      </w:ins>
    </w:p>
    <w:p w14:paraId="0FD69E39" w14:textId="77777777" w:rsidR="001C26C7" w:rsidRPr="001C26C7" w:rsidRDefault="001C26C7" w:rsidP="001C26C7">
      <w:pPr>
        <w:numPr>
          <w:ilvl w:val="0"/>
          <w:numId w:val="24"/>
        </w:numPr>
        <w:spacing w:before="100" w:beforeAutospacing="1" w:after="240" w:line="240" w:lineRule="auto"/>
        <w:rPr>
          <w:ins w:id="340" w:author="Unknown"/>
          <w:rFonts w:ascii="Lato" w:eastAsia="Times New Roman" w:hAnsi="Lato" w:cs="Times New Roman"/>
          <w:color w:val="767676"/>
          <w:sz w:val="29"/>
          <w:szCs w:val="29"/>
          <w:lang w:eastAsia="es-CO"/>
        </w:rPr>
      </w:pPr>
      <w:ins w:id="341" w:author="Unknown">
        <w:r w:rsidRPr="001C26C7">
          <w:rPr>
            <w:rFonts w:ascii="Lato" w:eastAsia="Times New Roman" w:hAnsi="Lato" w:cs="Times New Roman"/>
            <w:color w:val="767676"/>
            <w:sz w:val="29"/>
            <w:szCs w:val="29"/>
            <w:lang w:eastAsia="es-CO"/>
          </w:rPr>
          <w:t>Funciones:</w:t>
        </w:r>
      </w:ins>
    </w:p>
    <w:p w14:paraId="37809F17" w14:textId="77777777" w:rsidR="001C26C7" w:rsidRPr="001C26C7" w:rsidRDefault="001C26C7" w:rsidP="001C26C7">
      <w:pPr>
        <w:numPr>
          <w:ilvl w:val="1"/>
          <w:numId w:val="24"/>
        </w:numPr>
        <w:spacing w:before="100" w:beforeAutospacing="1" w:after="240" w:line="240" w:lineRule="auto"/>
        <w:ind w:left="960"/>
        <w:rPr>
          <w:ins w:id="342" w:author="Unknown"/>
          <w:rFonts w:ascii="Lato" w:eastAsia="Times New Roman" w:hAnsi="Lato" w:cs="Times New Roman"/>
          <w:color w:val="767676"/>
          <w:sz w:val="29"/>
          <w:szCs w:val="29"/>
          <w:lang w:eastAsia="es-CO"/>
        </w:rPr>
      </w:pPr>
      <w:ins w:id="343" w:author="Unknown">
        <w:r w:rsidRPr="001C26C7">
          <w:rPr>
            <w:rFonts w:ascii="Lato" w:eastAsia="Times New Roman" w:hAnsi="Lato" w:cs="Times New Roman"/>
            <w:color w:val="767676"/>
            <w:sz w:val="29"/>
            <w:szCs w:val="29"/>
            <w:lang w:eastAsia="es-CO"/>
          </w:rPr>
          <w:t>disparar(): devuelve true si la bala coincide con la posición actual</w:t>
        </w:r>
      </w:ins>
    </w:p>
    <w:p w14:paraId="5C63F98A" w14:textId="77777777" w:rsidR="001C26C7" w:rsidRPr="001C26C7" w:rsidRDefault="001C26C7" w:rsidP="001C26C7">
      <w:pPr>
        <w:numPr>
          <w:ilvl w:val="1"/>
          <w:numId w:val="24"/>
        </w:numPr>
        <w:spacing w:before="100" w:beforeAutospacing="1" w:after="240" w:line="240" w:lineRule="auto"/>
        <w:ind w:left="960"/>
        <w:rPr>
          <w:ins w:id="344" w:author="Unknown"/>
          <w:rFonts w:ascii="Lato" w:eastAsia="Times New Roman" w:hAnsi="Lato" w:cs="Times New Roman"/>
          <w:color w:val="767676"/>
          <w:sz w:val="29"/>
          <w:szCs w:val="29"/>
          <w:lang w:eastAsia="es-CO"/>
        </w:rPr>
      </w:pPr>
      <w:proofErr w:type="spellStart"/>
      <w:ins w:id="345" w:author="Unknown">
        <w:r w:rsidRPr="001C26C7">
          <w:rPr>
            <w:rFonts w:ascii="Lato" w:eastAsia="Times New Roman" w:hAnsi="Lato" w:cs="Times New Roman"/>
            <w:color w:val="767676"/>
            <w:sz w:val="29"/>
            <w:szCs w:val="29"/>
            <w:lang w:eastAsia="es-CO"/>
          </w:rPr>
          <w:t>siguienteBala</w:t>
        </w:r>
        <w:proofErr w:type="spellEnd"/>
        <w:r w:rsidRPr="001C26C7">
          <w:rPr>
            <w:rFonts w:ascii="Lato" w:eastAsia="Times New Roman" w:hAnsi="Lato" w:cs="Times New Roman"/>
            <w:color w:val="767676"/>
            <w:sz w:val="29"/>
            <w:szCs w:val="29"/>
            <w:lang w:eastAsia="es-CO"/>
          </w:rPr>
          <w:t>(): cambia a la siguiente posición del tambor</w:t>
        </w:r>
      </w:ins>
    </w:p>
    <w:p w14:paraId="02690837" w14:textId="77777777" w:rsidR="001C26C7" w:rsidRPr="001C26C7" w:rsidRDefault="001C26C7" w:rsidP="001C26C7">
      <w:pPr>
        <w:numPr>
          <w:ilvl w:val="1"/>
          <w:numId w:val="24"/>
        </w:numPr>
        <w:spacing w:after="0" w:line="240" w:lineRule="auto"/>
        <w:ind w:left="960"/>
        <w:rPr>
          <w:ins w:id="346" w:author="Unknown"/>
          <w:rFonts w:ascii="Lato" w:eastAsia="Times New Roman" w:hAnsi="Lato" w:cs="Times New Roman"/>
          <w:color w:val="767676"/>
          <w:sz w:val="29"/>
          <w:szCs w:val="29"/>
          <w:lang w:eastAsia="es-CO"/>
        </w:rPr>
      </w:pPr>
      <w:proofErr w:type="spellStart"/>
      <w:ins w:id="347" w:author="Unknown">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 muestra información del revolver (posición actual y donde está la bala)</w:t>
        </w:r>
      </w:ins>
    </w:p>
    <w:p w14:paraId="126CDABC" w14:textId="77777777" w:rsidR="001C26C7" w:rsidRPr="001C26C7" w:rsidRDefault="001C26C7" w:rsidP="001C26C7">
      <w:pPr>
        <w:numPr>
          <w:ilvl w:val="0"/>
          <w:numId w:val="24"/>
        </w:numPr>
        <w:spacing w:after="0" w:line="240" w:lineRule="auto"/>
        <w:rPr>
          <w:ins w:id="348" w:author="Unknown"/>
          <w:rFonts w:ascii="Lato" w:eastAsia="Times New Roman" w:hAnsi="Lato" w:cs="Times New Roman"/>
          <w:color w:val="767676"/>
          <w:sz w:val="29"/>
          <w:szCs w:val="29"/>
          <w:lang w:eastAsia="es-CO"/>
        </w:rPr>
      </w:pPr>
      <w:ins w:id="349" w:author="Unknown">
        <w:r w:rsidRPr="001C26C7">
          <w:rPr>
            <w:rFonts w:ascii="Lato" w:eastAsia="Times New Roman" w:hAnsi="Lato" w:cs="Times New Roman"/>
            <w:color w:val="767676"/>
            <w:sz w:val="29"/>
            <w:szCs w:val="29"/>
            <w:lang w:eastAsia="es-CO"/>
          </w:rPr>
          <w:t>Jugador:</w:t>
        </w:r>
      </w:ins>
    </w:p>
    <w:p w14:paraId="75100CFA" w14:textId="77777777" w:rsidR="001C26C7" w:rsidRPr="001C26C7" w:rsidRDefault="001C26C7" w:rsidP="001C26C7">
      <w:pPr>
        <w:numPr>
          <w:ilvl w:val="1"/>
          <w:numId w:val="24"/>
        </w:numPr>
        <w:spacing w:before="100" w:beforeAutospacing="1" w:after="240" w:line="240" w:lineRule="auto"/>
        <w:ind w:left="960"/>
        <w:rPr>
          <w:ins w:id="350" w:author="Unknown"/>
          <w:rFonts w:ascii="Lato" w:eastAsia="Times New Roman" w:hAnsi="Lato" w:cs="Times New Roman"/>
          <w:color w:val="767676"/>
          <w:sz w:val="29"/>
          <w:szCs w:val="29"/>
          <w:lang w:eastAsia="es-CO"/>
        </w:rPr>
      </w:pPr>
      <w:ins w:id="351" w:author="Unknown">
        <w:r w:rsidRPr="001C26C7">
          <w:rPr>
            <w:rFonts w:ascii="Lato" w:eastAsia="Times New Roman" w:hAnsi="Lato" w:cs="Times New Roman"/>
            <w:color w:val="767676"/>
            <w:sz w:val="29"/>
            <w:szCs w:val="29"/>
            <w:lang w:eastAsia="es-CO"/>
          </w:rPr>
          <w:t>Atributos</w:t>
        </w:r>
      </w:ins>
    </w:p>
    <w:p w14:paraId="03CEC9E3" w14:textId="77777777" w:rsidR="001C26C7" w:rsidRPr="001C26C7" w:rsidRDefault="001C26C7" w:rsidP="001C26C7">
      <w:pPr>
        <w:numPr>
          <w:ilvl w:val="2"/>
          <w:numId w:val="24"/>
        </w:numPr>
        <w:spacing w:before="100" w:beforeAutospacing="1" w:after="240" w:line="240" w:lineRule="auto"/>
        <w:ind w:left="1200"/>
        <w:rPr>
          <w:ins w:id="352" w:author="Unknown"/>
          <w:rFonts w:ascii="Lato" w:eastAsia="Times New Roman" w:hAnsi="Lato" w:cs="Times New Roman"/>
          <w:color w:val="767676"/>
          <w:sz w:val="29"/>
          <w:szCs w:val="29"/>
          <w:lang w:eastAsia="es-CO"/>
        </w:rPr>
      </w:pPr>
      <w:ins w:id="353" w:author="Unknown">
        <w:r w:rsidRPr="001C26C7">
          <w:rPr>
            <w:rFonts w:ascii="Lato" w:eastAsia="Times New Roman" w:hAnsi="Lato" w:cs="Times New Roman"/>
            <w:color w:val="767676"/>
            <w:sz w:val="29"/>
            <w:szCs w:val="29"/>
            <w:lang w:eastAsia="es-CO"/>
          </w:rPr>
          <w:lastRenderedPageBreak/>
          <w:t>id (representa el número del jugador, empieza en 1)</w:t>
        </w:r>
      </w:ins>
    </w:p>
    <w:p w14:paraId="2F23AEB5" w14:textId="77777777" w:rsidR="001C26C7" w:rsidRPr="001C26C7" w:rsidRDefault="001C26C7" w:rsidP="001C26C7">
      <w:pPr>
        <w:numPr>
          <w:ilvl w:val="2"/>
          <w:numId w:val="24"/>
        </w:numPr>
        <w:spacing w:before="100" w:beforeAutospacing="1" w:after="240" w:line="240" w:lineRule="auto"/>
        <w:ind w:left="1200"/>
        <w:rPr>
          <w:ins w:id="354" w:author="Unknown"/>
          <w:rFonts w:ascii="Lato" w:eastAsia="Times New Roman" w:hAnsi="Lato" w:cs="Times New Roman"/>
          <w:color w:val="767676"/>
          <w:sz w:val="29"/>
          <w:szCs w:val="29"/>
          <w:lang w:eastAsia="es-CO"/>
        </w:rPr>
      </w:pPr>
      <w:ins w:id="355" w:author="Unknown">
        <w:r w:rsidRPr="001C26C7">
          <w:rPr>
            <w:rFonts w:ascii="Lato" w:eastAsia="Times New Roman" w:hAnsi="Lato" w:cs="Times New Roman"/>
            <w:color w:val="767676"/>
            <w:sz w:val="29"/>
            <w:szCs w:val="29"/>
            <w:lang w:eastAsia="es-CO"/>
          </w:rPr>
          <w:t>nombre (Empezara con Jugador más su ID, “Jugador 1” por ejemplo)</w:t>
        </w:r>
      </w:ins>
    </w:p>
    <w:p w14:paraId="06F213CC" w14:textId="77777777" w:rsidR="001C26C7" w:rsidRPr="001C26C7" w:rsidRDefault="001C26C7" w:rsidP="001C26C7">
      <w:pPr>
        <w:numPr>
          <w:ilvl w:val="2"/>
          <w:numId w:val="24"/>
        </w:numPr>
        <w:spacing w:after="0" w:line="240" w:lineRule="auto"/>
        <w:ind w:left="1200"/>
        <w:rPr>
          <w:ins w:id="356" w:author="Unknown"/>
          <w:rFonts w:ascii="Lato" w:eastAsia="Times New Roman" w:hAnsi="Lato" w:cs="Times New Roman"/>
          <w:color w:val="767676"/>
          <w:sz w:val="29"/>
          <w:szCs w:val="29"/>
          <w:lang w:eastAsia="es-CO"/>
        </w:rPr>
      </w:pPr>
      <w:ins w:id="357" w:author="Unknown">
        <w:r w:rsidRPr="001C26C7">
          <w:rPr>
            <w:rFonts w:ascii="Lato" w:eastAsia="Times New Roman" w:hAnsi="Lato" w:cs="Times New Roman"/>
            <w:color w:val="767676"/>
            <w:sz w:val="29"/>
            <w:szCs w:val="29"/>
            <w:lang w:eastAsia="es-CO"/>
          </w:rPr>
          <w:t>vivo (indica si está vivo o no el jugador)</w:t>
        </w:r>
      </w:ins>
    </w:p>
    <w:p w14:paraId="0FEE3BE0" w14:textId="77777777" w:rsidR="001C26C7" w:rsidRPr="001C26C7" w:rsidRDefault="001C26C7" w:rsidP="001C26C7">
      <w:pPr>
        <w:numPr>
          <w:ilvl w:val="1"/>
          <w:numId w:val="24"/>
        </w:numPr>
        <w:spacing w:before="100" w:beforeAutospacing="1" w:after="240" w:line="240" w:lineRule="auto"/>
        <w:ind w:left="960"/>
        <w:rPr>
          <w:ins w:id="358" w:author="Unknown"/>
          <w:rFonts w:ascii="Lato" w:eastAsia="Times New Roman" w:hAnsi="Lato" w:cs="Times New Roman"/>
          <w:color w:val="767676"/>
          <w:sz w:val="29"/>
          <w:szCs w:val="29"/>
          <w:lang w:eastAsia="es-CO"/>
        </w:rPr>
      </w:pPr>
      <w:ins w:id="359" w:author="Unknown">
        <w:r w:rsidRPr="001C26C7">
          <w:rPr>
            <w:rFonts w:ascii="Lato" w:eastAsia="Times New Roman" w:hAnsi="Lato" w:cs="Times New Roman"/>
            <w:color w:val="767676"/>
            <w:sz w:val="29"/>
            <w:szCs w:val="29"/>
            <w:lang w:eastAsia="es-CO"/>
          </w:rPr>
          <w:t>Funciones:</w:t>
        </w:r>
      </w:ins>
    </w:p>
    <w:p w14:paraId="417BADC8" w14:textId="77777777" w:rsidR="001C26C7" w:rsidRPr="001C26C7" w:rsidRDefault="001C26C7" w:rsidP="001C26C7">
      <w:pPr>
        <w:numPr>
          <w:ilvl w:val="2"/>
          <w:numId w:val="24"/>
        </w:numPr>
        <w:spacing w:after="0" w:line="240" w:lineRule="auto"/>
        <w:ind w:left="1200"/>
        <w:rPr>
          <w:ins w:id="360" w:author="Unknown"/>
          <w:rFonts w:ascii="Lato" w:eastAsia="Times New Roman" w:hAnsi="Lato" w:cs="Times New Roman"/>
          <w:color w:val="767676"/>
          <w:sz w:val="29"/>
          <w:szCs w:val="29"/>
          <w:lang w:eastAsia="es-CO"/>
        </w:rPr>
      </w:pPr>
      <w:ins w:id="361" w:author="Unknown">
        <w:r w:rsidRPr="001C26C7">
          <w:rPr>
            <w:rFonts w:ascii="Lato" w:eastAsia="Times New Roman" w:hAnsi="Lato" w:cs="Times New Roman"/>
            <w:color w:val="767676"/>
            <w:sz w:val="29"/>
            <w:szCs w:val="29"/>
            <w:lang w:eastAsia="es-CO"/>
          </w:rPr>
          <w:t>disparar(Revolver r): el jugador se apunta y se dispara, si la bala se dispara, el jugador muere.</w:t>
        </w:r>
      </w:ins>
    </w:p>
    <w:p w14:paraId="40C6AE58" w14:textId="77777777" w:rsidR="001C26C7" w:rsidRPr="001C26C7" w:rsidRDefault="001C26C7" w:rsidP="001C26C7">
      <w:pPr>
        <w:numPr>
          <w:ilvl w:val="1"/>
          <w:numId w:val="24"/>
        </w:numPr>
        <w:spacing w:after="0" w:line="240" w:lineRule="auto"/>
        <w:ind w:left="960"/>
        <w:rPr>
          <w:ins w:id="362" w:author="Unknown"/>
          <w:rFonts w:ascii="Lato" w:eastAsia="Times New Roman" w:hAnsi="Lato" w:cs="Times New Roman"/>
          <w:color w:val="767676"/>
          <w:sz w:val="29"/>
          <w:szCs w:val="29"/>
          <w:lang w:eastAsia="es-CO"/>
        </w:rPr>
      </w:pPr>
      <w:ins w:id="363" w:author="Unknown">
        <w:r w:rsidRPr="001C26C7">
          <w:rPr>
            <w:rFonts w:ascii="Lato" w:eastAsia="Times New Roman" w:hAnsi="Lato" w:cs="Times New Roman"/>
            <w:color w:val="767676"/>
            <w:sz w:val="29"/>
            <w:szCs w:val="29"/>
            <w:lang w:eastAsia="es-CO"/>
          </w:rPr>
          <w:t>Juego:</w:t>
        </w:r>
      </w:ins>
    </w:p>
    <w:p w14:paraId="211B33E5" w14:textId="77777777" w:rsidR="001C26C7" w:rsidRPr="001C26C7" w:rsidRDefault="001C26C7" w:rsidP="001C26C7">
      <w:pPr>
        <w:numPr>
          <w:ilvl w:val="2"/>
          <w:numId w:val="24"/>
        </w:numPr>
        <w:spacing w:before="100" w:beforeAutospacing="1" w:after="240" w:line="240" w:lineRule="auto"/>
        <w:ind w:left="1200"/>
        <w:rPr>
          <w:ins w:id="364" w:author="Unknown"/>
          <w:rFonts w:ascii="Lato" w:eastAsia="Times New Roman" w:hAnsi="Lato" w:cs="Times New Roman"/>
          <w:color w:val="767676"/>
          <w:sz w:val="29"/>
          <w:szCs w:val="29"/>
          <w:lang w:eastAsia="es-CO"/>
        </w:rPr>
      </w:pPr>
      <w:ins w:id="365" w:author="Unknown">
        <w:r w:rsidRPr="001C26C7">
          <w:rPr>
            <w:rFonts w:ascii="Lato" w:eastAsia="Times New Roman" w:hAnsi="Lato" w:cs="Times New Roman"/>
            <w:color w:val="767676"/>
            <w:sz w:val="29"/>
            <w:szCs w:val="29"/>
            <w:lang w:eastAsia="es-CO"/>
          </w:rPr>
          <w:t>Atributos:</w:t>
        </w:r>
      </w:ins>
    </w:p>
    <w:p w14:paraId="2BA2AE6F" w14:textId="77777777" w:rsidR="001C26C7" w:rsidRPr="001C26C7" w:rsidRDefault="001C26C7" w:rsidP="001C26C7">
      <w:pPr>
        <w:numPr>
          <w:ilvl w:val="3"/>
          <w:numId w:val="24"/>
        </w:numPr>
        <w:spacing w:before="100" w:beforeAutospacing="1" w:after="240" w:line="240" w:lineRule="auto"/>
        <w:ind w:left="1440"/>
        <w:rPr>
          <w:ins w:id="366" w:author="Unknown"/>
          <w:rFonts w:ascii="Lato" w:eastAsia="Times New Roman" w:hAnsi="Lato" w:cs="Times New Roman"/>
          <w:color w:val="767676"/>
          <w:sz w:val="29"/>
          <w:szCs w:val="29"/>
          <w:lang w:eastAsia="es-CO"/>
        </w:rPr>
      </w:pPr>
      <w:ins w:id="367" w:author="Unknown">
        <w:r w:rsidRPr="001C26C7">
          <w:rPr>
            <w:rFonts w:ascii="Lato" w:eastAsia="Times New Roman" w:hAnsi="Lato" w:cs="Times New Roman"/>
            <w:color w:val="767676"/>
            <w:sz w:val="29"/>
            <w:szCs w:val="29"/>
            <w:lang w:eastAsia="es-CO"/>
          </w:rPr>
          <w:t>Jugadores (conjunto de Jugadores)</w:t>
        </w:r>
      </w:ins>
    </w:p>
    <w:p w14:paraId="1B0AB4CA" w14:textId="77777777" w:rsidR="001C26C7" w:rsidRPr="001C26C7" w:rsidRDefault="001C26C7" w:rsidP="001C26C7">
      <w:pPr>
        <w:numPr>
          <w:ilvl w:val="3"/>
          <w:numId w:val="24"/>
        </w:numPr>
        <w:spacing w:after="0" w:line="240" w:lineRule="auto"/>
        <w:ind w:left="1440"/>
        <w:rPr>
          <w:ins w:id="368" w:author="Unknown"/>
          <w:rFonts w:ascii="Lato" w:eastAsia="Times New Roman" w:hAnsi="Lato" w:cs="Times New Roman"/>
          <w:color w:val="767676"/>
          <w:sz w:val="29"/>
          <w:szCs w:val="29"/>
          <w:lang w:eastAsia="es-CO"/>
        </w:rPr>
      </w:pPr>
      <w:ins w:id="369" w:author="Unknown">
        <w:r w:rsidRPr="001C26C7">
          <w:rPr>
            <w:rFonts w:ascii="Lato" w:eastAsia="Times New Roman" w:hAnsi="Lato" w:cs="Times New Roman"/>
            <w:color w:val="767676"/>
            <w:sz w:val="29"/>
            <w:szCs w:val="29"/>
            <w:lang w:eastAsia="es-CO"/>
          </w:rPr>
          <w:t>Revolver</w:t>
        </w:r>
      </w:ins>
    </w:p>
    <w:p w14:paraId="04C66268" w14:textId="77777777" w:rsidR="001C26C7" w:rsidRPr="001C26C7" w:rsidRDefault="001C26C7" w:rsidP="001C26C7">
      <w:pPr>
        <w:numPr>
          <w:ilvl w:val="2"/>
          <w:numId w:val="24"/>
        </w:numPr>
        <w:spacing w:after="0" w:line="240" w:lineRule="auto"/>
        <w:ind w:left="1200"/>
        <w:rPr>
          <w:ins w:id="370" w:author="Unknown"/>
          <w:rFonts w:ascii="Lato" w:eastAsia="Times New Roman" w:hAnsi="Lato" w:cs="Times New Roman"/>
          <w:color w:val="767676"/>
          <w:sz w:val="29"/>
          <w:szCs w:val="29"/>
          <w:lang w:eastAsia="es-CO"/>
        </w:rPr>
      </w:pPr>
      <w:ins w:id="371" w:author="Unknown">
        <w:r w:rsidRPr="001C26C7">
          <w:rPr>
            <w:rFonts w:ascii="Lato" w:eastAsia="Times New Roman" w:hAnsi="Lato" w:cs="Times New Roman"/>
            <w:color w:val="767676"/>
            <w:sz w:val="29"/>
            <w:szCs w:val="29"/>
            <w:lang w:eastAsia="es-CO"/>
          </w:rPr>
          <w:t>Funciones:</w:t>
        </w:r>
      </w:ins>
    </w:p>
    <w:p w14:paraId="49B9EC06" w14:textId="77777777" w:rsidR="001C26C7" w:rsidRPr="001C26C7" w:rsidRDefault="001C26C7" w:rsidP="001C26C7">
      <w:pPr>
        <w:numPr>
          <w:ilvl w:val="3"/>
          <w:numId w:val="24"/>
        </w:numPr>
        <w:spacing w:before="100" w:beforeAutospacing="1" w:after="240" w:line="240" w:lineRule="auto"/>
        <w:ind w:left="1440"/>
        <w:rPr>
          <w:ins w:id="372" w:author="Unknown"/>
          <w:rFonts w:ascii="Lato" w:eastAsia="Times New Roman" w:hAnsi="Lato" w:cs="Times New Roman"/>
          <w:color w:val="767676"/>
          <w:sz w:val="29"/>
          <w:szCs w:val="29"/>
          <w:lang w:eastAsia="es-CO"/>
        </w:rPr>
      </w:pPr>
      <w:proofErr w:type="spellStart"/>
      <w:ins w:id="373" w:author="Unknown">
        <w:r w:rsidRPr="001C26C7">
          <w:rPr>
            <w:rFonts w:ascii="Lato" w:eastAsia="Times New Roman" w:hAnsi="Lato" w:cs="Times New Roman"/>
            <w:color w:val="767676"/>
            <w:sz w:val="29"/>
            <w:szCs w:val="29"/>
            <w:lang w:eastAsia="es-CO"/>
          </w:rPr>
          <w:t>finJuego</w:t>
        </w:r>
        <w:proofErr w:type="spellEnd"/>
        <w:r w:rsidRPr="001C26C7">
          <w:rPr>
            <w:rFonts w:ascii="Lato" w:eastAsia="Times New Roman" w:hAnsi="Lato" w:cs="Times New Roman"/>
            <w:color w:val="767676"/>
            <w:sz w:val="29"/>
            <w:szCs w:val="29"/>
            <w:lang w:eastAsia="es-CO"/>
          </w:rPr>
          <w:t>(): cuando un jugador muere, devuelve true</w:t>
        </w:r>
      </w:ins>
    </w:p>
    <w:p w14:paraId="7CA07D84" w14:textId="77777777" w:rsidR="001C26C7" w:rsidRPr="001C26C7" w:rsidRDefault="001C26C7" w:rsidP="001C26C7">
      <w:pPr>
        <w:numPr>
          <w:ilvl w:val="3"/>
          <w:numId w:val="24"/>
        </w:numPr>
        <w:spacing w:after="0" w:line="240" w:lineRule="auto"/>
        <w:ind w:left="1440"/>
        <w:rPr>
          <w:ins w:id="374" w:author="Unknown"/>
          <w:rFonts w:ascii="Lato" w:eastAsia="Times New Roman" w:hAnsi="Lato" w:cs="Times New Roman"/>
          <w:color w:val="767676"/>
          <w:sz w:val="29"/>
          <w:szCs w:val="29"/>
          <w:lang w:eastAsia="es-CO"/>
        </w:rPr>
      </w:pPr>
      <w:ins w:id="375" w:author="Unknown">
        <w:r w:rsidRPr="001C26C7">
          <w:rPr>
            <w:rFonts w:ascii="Lato" w:eastAsia="Times New Roman" w:hAnsi="Lato" w:cs="Times New Roman"/>
            <w:color w:val="767676"/>
            <w:sz w:val="29"/>
            <w:szCs w:val="29"/>
            <w:lang w:eastAsia="es-CO"/>
          </w:rPr>
          <w:t>ronda(): cada jugador se apunta y se dispara, se informara del estado de la partida (El jugador se dispara, no ha muerto en esa ronda, etc.)</w:t>
        </w:r>
      </w:ins>
    </w:p>
    <w:p w14:paraId="33FC1AE7" w14:textId="77777777" w:rsidR="001C26C7" w:rsidRPr="001C26C7" w:rsidRDefault="001C26C7" w:rsidP="001C26C7">
      <w:pPr>
        <w:spacing w:after="240" w:line="240" w:lineRule="auto"/>
        <w:rPr>
          <w:ins w:id="376" w:author="Unknown"/>
          <w:rFonts w:ascii="Lato" w:eastAsia="Times New Roman" w:hAnsi="Lato" w:cs="Times New Roman"/>
          <w:color w:val="767676"/>
          <w:sz w:val="29"/>
          <w:szCs w:val="29"/>
          <w:lang w:eastAsia="es-CO"/>
        </w:rPr>
      </w:pPr>
      <w:ins w:id="377" w:author="Unknown">
        <w:r w:rsidRPr="001C26C7">
          <w:rPr>
            <w:rFonts w:ascii="Lato" w:eastAsia="Times New Roman" w:hAnsi="Lato" w:cs="Times New Roman"/>
            <w:color w:val="767676"/>
            <w:sz w:val="29"/>
            <w:szCs w:val="29"/>
            <w:lang w:eastAsia="es-CO"/>
          </w:rPr>
          <w:t>El número de jugadores será decidido por el usuario, pero debe ser entre 1 y 6. Si no está en este rango, por defecto será 6.</w:t>
        </w:r>
      </w:ins>
    </w:p>
    <w:p w14:paraId="69A0E3C3" w14:textId="77777777" w:rsidR="001C26C7" w:rsidRPr="001C26C7" w:rsidRDefault="001C26C7" w:rsidP="001C26C7">
      <w:pPr>
        <w:spacing w:after="240" w:line="240" w:lineRule="auto"/>
        <w:rPr>
          <w:ins w:id="378" w:author="Unknown"/>
          <w:rFonts w:ascii="Lato" w:eastAsia="Times New Roman" w:hAnsi="Lato" w:cs="Times New Roman"/>
          <w:color w:val="767676"/>
          <w:sz w:val="29"/>
          <w:szCs w:val="29"/>
          <w:lang w:eastAsia="es-CO"/>
        </w:rPr>
      </w:pPr>
      <w:ins w:id="379" w:author="Unknown">
        <w:r w:rsidRPr="001C26C7">
          <w:rPr>
            <w:rFonts w:ascii="Lato" w:eastAsia="Times New Roman" w:hAnsi="Lato" w:cs="Times New Roman"/>
            <w:color w:val="767676"/>
            <w:sz w:val="29"/>
            <w:szCs w:val="29"/>
            <w:lang w:eastAsia="es-CO"/>
          </w:rPr>
          <w:t>En cada turno uno de los jugadores, dispara el revólver, si este tiene la bala  el jugador muere y el juego termina.</w:t>
        </w:r>
      </w:ins>
    </w:p>
    <w:p w14:paraId="5C4E937E" w14:textId="77777777" w:rsidR="001C26C7" w:rsidRPr="001C26C7" w:rsidRDefault="001C26C7" w:rsidP="001C26C7">
      <w:pPr>
        <w:spacing w:line="240" w:lineRule="auto"/>
        <w:rPr>
          <w:ins w:id="380" w:author="Unknown"/>
          <w:rFonts w:ascii="Lato" w:eastAsia="Times New Roman" w:hAnsi="Lato" w:cs="Times New Roman"/>
          <w:color w:val="767676"/>
          <w:sz w:val="29"/>
          <w:szCs w:val="29"/>
          <w:lang w:eastAsia="es-CO"/>
        </w:rPr>
      </w:pPr>
      <w:ins w:id="381" w:author="Unknown">
        <w:r w:rsidRPr="001C26C7">
          <w:rPr>
            <w:rFonts w:ascii="Lato" w:eastAsia="Times New Roman" w:hAnsi="Lato" w:cs="Times New Roman"/>
            <w:color w:val="767676"/>
            <w:sz w:val="29"/>
            <w:szCs w:val="29"/>
            <w:lang w:eastAsia="es-CO"/>
          </w:rPr>
          <w:t>Aunque no lo haya comentado, recuerda usar una clase ejecutable para probarlo.</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51BCE68F"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4D7D38F1"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57FE4C2B"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30"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31"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4DC56FD5" w14:textId="77777777" w:rsidTr="001C26C7">
        <w:trPr>
          <w:jc w:val="center"/>
        </w:trPr>
        <w:tc>
          <w:tcPr>
            <w:tcW w:w="0" w:type="auto"/>
            <w:gridSpan w:val="2"/>
            <w:tcBorders>
              <w:top w:val="nil"/>
              <w:left w:val="nil"/>
              <w:bottom w:val="nil"/>
              <w:right w:val="nil"/>
            </w:tcBorders>
            <w:shd w:val="clear" w:color="auto" w:fill="auto"/>
            <w:vAlign w:val="center"/>
            <w:hideMark/>
          </w:tcPr>
          <w:p w14:paraId="56E5ED17"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2A602E79" w14:textId="77777777" w:rsidR="001C26C7" w:rsidRPr="001C26C7" w:rsidRDefault="001C26C7" w:rsidP="001C26C7">
      <w:pPr>
        <w:shd w:val="clear" w:color="auto" w:fill="FFFFFF"/>
        <w:spacing w:line="240" w:lineRule="auto"/>
        <w:rPr>
          <w:ins w:id="382"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26AA80EB" w14:textId="77777777" w:rsidTr="001C26C7">
        <w:trPr>
          <w:jc w:val="center"/>
        </w:trPr>
        <w:tc>
          <w:tcPr>
            <w:tcW w:w="18525" w:type="dxa"/>
            <w:tcBorders>
              <w:top w:val="nil"/>
              <w:left w:val="nil"/>
              <w:bottom w:val="nil"/>
              <w:right w:val="nil"/>
            </w:tcBorders>
            <w:shd w:val="clear" w:color="auto" w:fill="auto"/>
            <w:vAlign w:val="center"/>
            <w:hideMark/>
          </w:tcPr>
          <w:p w14:paraId="46E3A79B"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26A1C25F"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630DD3A9"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76207901"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56CF200F"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247DF009" w14:textId="77777777" w:rsidR="001C26C7" w:rsidRPr="001C26C7" w:rsidRDefault="001C26C7" w:rsidP="001C26C7">
      <w:pPr>
        <w:spacing w:after="240" w:line="240" w:lineRule="auto"/>
        <w:rPr>
          <w:ins w:id="383" w:author="Unknown"/>
          <w:rFonts w:ascii="Lato" w:eastAsia="Times New Roman" w:hAnsi="Lato" w:cs="Times New Roman"/>
          <w:color w:val="767676"/>
          <w:sz w:val="29"/>
          <w:szCs w:val="29"/>
          <w:lang w:eastAsia="es-CO"/>
        </w:rPr>
      </w:pPr>
      <w:ins w:id="384" w:author="Unknown">
        <w:r w:rsidRPr="001C26C7">
          <w:rPr>
            <w:rFonts w:ascii="Lato" w:eastAsia="Times New Roman" w:hAnsi="Lato" w:cs="Times New Roman"/>
            <w:b/>
            <w:bCs/>
            <w:color w:val="767676"/>
            <w:sz w:val="29"/>
            <w:szCs w:val="29"/>
            <w:lang w:eastAsia="es-CO"/>
          </w:rPr>
          <w:t>12)</w:t>
        </w:r>
        <w:r w:rsidRPr="001C26C7">
          <w:rPr>
            <w:rFonts w:ascii="Lato" w:eastAsia="Times New Roman" w:hAnsi="Lato" w:cs="Times New Roman"/>
            <w:color w:val="767676"/>
            <w:sz w:val="29"/>
            <w:szCs w:val="29"/>
            <w:lang w:eastAsia="es-CO"/>
          </w:rPr>
          <w:t>  Nos piden hacer una un programa que gestione empleados.</w:t>
        </w:r>
      </w:ins>
    </w:p>
    <w:p w14:paraId="0E6E437E" w14:textId="77777777" w:rsidR="001C26C7" w:rsidRPr="001C26C7" w:rsidRDefault="001C26C7" w:rsidP="001C26C7">
      <w:pPr>
        <w:spacing w:after="240" w:line="240" w:lineRule="auto"/>
        <w:rPr>
          <w:ins w:id="385" w:author="Unknown"/>
          <w:rFonts w:ascii="Lato" w:eastAsia="Times New Roman" w:hAnsi="Lato" w:cs="Times New Roman"/>
          <w:color w:val="767676"/>
          <w:sz w:val="29"/>
          <w:szCs w:val="29"/>
          <w:lang w:eastAsia="es-CO"/>
        </w:rPr>
      </w:pPr>
      <w:ins w:id="386" w:author="Unknown">
        <w:r w:rsidRPr="001C26C7">
          <w:rPr>
            <w:rFonts w:ascii="Lato" w:eastAsia="Times New Roman" w:hAnsi="Lato" w:cs="Times New Roman"/>
            <w:color w:val="767676"/>
            <w:sz w:val="29"/>
            <w:szCs w:val="29"/>
            <w:lang w:eastAsia="es-CO"/>
          </w:rPr>
          <w:t>Los empleados se definen por tener:</w:t>
        </w:r>
      </w:ins>
    </w:p>
    <w:p w14:paraId="371FF16C" w14:textId="77777777" w:rsidR="001C26C7" w:rsidRPr="001C26C7" w:rsidRDefault="001C26C7" w:rsidP="001C26C7">
      <w:pPr>
        <w:numPr>
          <w:ilvl w:val="0"/>
          <w:numId w:val="25"/>
        </w:numPr>
        <w:spacing w:before="100" w:beforeAutospacing="1" w:after="240" w:line="240" w:lineRule="auto"/>
        <w:rPr>
          <w:ins w:id="387" w:author="Unknown"/>
          <w:rFonts w:ascii="Lato" w:eastAsia="Times New Roman" w:hAnsi="Lato" w:cs="Times New Roman"/>
          <w:color w:val="767676"/>
          <w:sz w:val="29"/>
          <w:szCs w:val="29"/>
          <w:lang w:eastAsia="es-CO"/>
        </w:rPr>
      </w:pPr>
      <w:ins w:id="388" w:author="Unknown">
        <w:r w:rsidRPr="001C26C7">
          <w:rPr>
            <w:rFonts w:ascii="Lato" w:eastAsia="Times New Roman" w:hAnsi="Lato" w:cs="Times New Roman"/>
            <w:color w:val="767676"/>
            <w:sz w:val="29"/>
            <w:szCs w:val="29"/>
            <w:lang w:eastAsia="es-CO"/>
          </w:rPr>
          <w:t>Nombre</w:t>
        </w:r>
      </w:ins>
    </w:p>
    <w:p w14:paraId="5F7D7BFF" w14:textId="77777777" w:rsidR="001C26C7" w:rsidRPr="001C26C7" w:rsidRDefault="001C26C7" w:rsidP="001C26C7">
      <w:pPr>
        <w:numPr>
          <w:ilvl w:val="0"/>
          <w:numId w:val="25"/>
        </w:numPr>
        <w:spacing w:before="100" w:beforeAutospacing="1" w:after="240" w:line="240" w:lineRule="auto"/>
        <w:rPr>
          <w:ins w:id="389" w:author="Unknown"/>
          <w:rFonts w:ascii="Lato" w:eastAsia="Times New Roman" w:hAnsi="Lato" w:cs="Times New Roman"/>
          <w:color w:val="767676"/>
          <w:sz w:val="29"/>
          <w:szCs w:val="29"/>
          <w:lang w:eastAsia="es-CO"/>
        </w:rPr>
      </w:pPr>
      <w:ins w:id="390" w:author="Unknown">
        <w:r w:rsidRPr="001C26C7">
          <w:rPr>
            <w:rFonts w:ascii="Lato" w:eastAsia="Times New Roman" w:hAnsi="Lato" w:cs="Times New Roman"/>
            <w:color w:val="767676"/>
            <w:sz w:val="29"/>
            <w:szCs w:val="29"/>
            <w:lang w:eastAsia="es-CO"/>
          </w:rPr>
          <w:t>Edad</w:t>
        </w:r>
      </w:ins>
    </w:p>
    <w:p w14:paraId="6C0AD594" w14:textId="77777777" w:rsidR="001C26C7" w:rsidRPr="001C26C7" w:rsidRDefault="001C26C7" w:rsidP="001C26C7">
      <w:pPr>
        <w:numPr>
          <w:ilvl w:val="0"/>
          <w:numId w:val="25"/>
        </w:numPr>
        <w:spacing w:after="0" w:line="240" w:lineRule="auto"/>
        <w:rPr>
          <w:ins w:id="391" w:author="Unknown"/>
          <w:rFonts w:ascii="Lato" w:eastAsia="Times New Roman" w:hAnsi="Lato" w:cs="Times New Roman"/>
          <w:color w:val="767676"/>
          <w:sz w:val="29"/>
          <w:szCs w:val="29"/>
          <w:lang w:eastAsia="es-CO"/>
        </w:rPr>
      </w:pPr>
      <w:ins w:id="392" w:author="Unknown">
        <w:r w:rsidRPr="001C26C7">
          <w:rPr>
            <w:rFonts w:ascii="Lato" w:eastAsia="Times New Roman" w:hAnsi="Lato" w:cs="Times New Roman"/>
            <w:color w:val="767676"/>
            <w:sz w:val="29"/>
            <w:szCs w:val="29"/>
            <w:lang w:eastAsia="es-CO"/>
          </w:rPr>
          <w:lastRenderedPageBreak/>
          <w:t>Salario</w:t>
        </w:r>
      </w:ins>
    </w:p>
    <w:p w14:paraId="76B076D7" w14:textId="77777777" w:rsidR="001C26C7" w:rsidRPr="001C26C7" w:rsidRDefault="001C26C7" w:rsidP="001C26C7">
      <w:pPr>
        <w:spacing w:after="240" w:line="240" w:lineRule="auto"/>
        <w:rPr>
          <w:ins w:id="393" w:author="Unknown"/>
          <w:rFonts w:ascii="Lato" w:eastAsia="Times New Roman" w:hAnsi="Lato" w:cs="Times New Roman"/>
          <w:color w:val="767676"/>
          <w:sz w:val="29"/>
          <w:szCs w:val="29"/>
          <w:lang w:eastAsia="es-CO"/>
        </w:rPr>
      </w:pPr>
      <w:ins w:id="394" w:author="Unknown">
        <w:r w:rsidRPr="001C26C7">
          <w:rPr>
            <w:rFonts w:ascii="Lato" w:eastAsia="Times New Roman" w:hAnsi="Lato" w:cs="Times New Roman"/>
            <w:color w:val="767676"/>
            <w:sz w:val="29"/>
            <w:szCs w:val="29"/>
            <w:lang w:eastAsia="es-CO"/>
          </w:rPr>
          <w:t>También tendremos una constante llamada PLUS, que tendrá un valor de 300€</w:t>
        </w:r>
      </w:ins>
    </w:p>
    <w:p w14:paraId="6ACBFB7B" w14:textId="77777777" w:rsidR="001C26C7" w:rsidRPr="001C26C7" w:rsidRDefault="001C26C7" w:rsidP="001C26C7">
      <w:pPr>
        <w:spacing w:after="240" w:line="240" w:lineRule="auto"/>
        <w:rPr>
          <w:ins w:id="395" w:author="Unknown"/>
          <w:rFonts w:ascii="Lato" w:eastAsia="Times New Roman" w:hAnsi="Lato" w:cs="Times New Roman"/>
          <w:color w:val="767676"/>
          <w:sz w:val="29"/>
          <w:szCs w:val="29"/>
          <w:lang w:eastAsia="es-CO"/>
        </w:rPr>
      </w:pPr>
      <w:ins w:id="396" w:author="Unknown">
        <w:r w:rsidRPr="001C26C7">
          <w:rPr>
            <w:rFonts w:ascii="Lato" w:eastAsia="Times New Roman" w:hAnsi="Lato" w:cs="Times New Roman"/>
            <w:color w:val="767676"/>
            <w:sz w:val="29"/>
            <w:szCs w:val="29"/>
            <w:lang w:eastAsia="es-CO"/>
          </w:rPr>
          <w:t>Tenemos dos tipos de empleados: repartidor y comercial.</w:t>
        </w:r>
      </w:ins>
    </w:p>
    <w:p w14:paraId="2E7B94BF" w14:textId="77777777" w:rsidR="001C26C7" w:rsidRPr="001C26C7" w:rsidRDefault="001C26C7" w:rsidP="001C26C7">
      <w:pPr>
        <w:spacing w:after="240" w:line="240" w:lineRule="auto"/>
        <w:rPr>
          <w:ins w:id="397" w:author="Unknown"/>
          <w:rFonts w:ascii="Lato" w:eastAsia="Times New Roman" w:hAnsi="Lato" w:cs="Times New Roman"/>
          <w:color w:val="767676"/>
          <w:sz w:val="29"/>
          <w:szCs w:val="29"/>
          <w:lang w:eastAsia="es-CO"/>
        </w:rPr>
      </w:pPr>
      <w:ins w:id="398" w:author="Unknown">
        <w:r w:rsidRPr="001C26C7">
          <w:rPr>
            <w:rFonts w:ascii="Lato" w:eastAsia="Times New Roman" w:hAnsi="Lato" w:cs="Times New Roman"/>
            <w:color w:val="767676"/>
            <w:sz w:val="29"/>
            <w:szCs w:val="29"/>
            <w:lang w:eastAsia="es-CO"/>
          </w:rPr>
          <w:t>El comercial, aparte de los atributos anteriores, tiene uno más llamado comisión (</w:t>
        </w:r>
        <w:proofErr w:type="spellStart"/>
        <w:r w:rsidRPr="001C26C7">
          <w:rPr>
            <w:rFonts w:ascii="Lato" w:eastAsia="Times New Roman" w:hAnsi="Lato" w:cs="Times New Roman"/>
            <w:color w:val="767676"/>
            <w:sz w:val="29"/>
            <w:szCs w:val="29"/>
            <w:lang w:eastAsia="es-CO"/>
          </w:rPr>
          <w:t>double</w:t>
        </w:r>
        <w:proofErr w:type="spellEnd"/>
        <w:r w:rsidRPr="001C26C7">
          <w:rPr>
            <w:rFonts w:ascii="Lato" w:eastAsia="Times New Roman" w:hAnsi="Lato" w:cs="Times New Roman"/>
            <w:color w:val="767676"/>
            <w:sz w:val="29"/>
            <w:szCs w:val="29"/>
            <w:lang w:eastAsia="es-CO"/>
          </w:rPr>
          <w:t>).</w:t>
        </w:r>
      </w:ins>
    </w:p>
    <w:p w14:paraId="56062EFD" w14:textId="77777777" w:rsidR="001C26C7" w:rsidRPr="001C26C7" w:rsidRDefault="001C26C7" w:rsidP="001C26C7">
      <w:pPr>
        <w:spacing w:after="240" w:line="240" w:lineRule="auto"/>
        <w:rPr>
          <w:ins w:id="399" w:author="Unknown"/>
          <w:rFonts w:ascii="Lato" w:eastAsia="Times New Roman" w:hAnsi="Lato" w:cs="Times New Roman"/>
          <w:color w:val="767676"/>
          <w:sz w:val="29"/>
          <w:szCs w:val="29"/>
          <w:lang w:eastAsia="es-CO"/>
        </w:rPr>
      </w:pPr>
      <w:ins w:id="400" w:author="Unknown">
        <w:r w:rsidRPr="001C26C7">
          <w:rPr>
            <w:rFonts w:ascii="Lato" w:eastAsia="Times New Roman" w:hAnsi="Lato" w:cs="Times New Roman"/>
            <w:color w:val="767676"/>
            <w:sz w:val="29"/>
            <w:szCs w:val="29"/>
            <w:lang w:eastAsia="es-CO"/>
          </w:rPr>
          <w:t>El repartidor, aparte de los atributos de empleado, tiene otro llamado zona (</w:t>
        </w:r>
        <w:proofErr w:type="spellStart"/>
        <w:r w:rsidRPr="001C26C7">
          <w:rPr>
            <w:rFonts w:ascii="Lato" w:eastAsia="Times New Roman" w:hAnsi="Lato" w:cs="Times New Roman"/>
            <w:color w:val="767676"/>
            <w:sz w:val="29"/>
            <w:szCs w:val="29"/>
            <w:lang w:eastAsia="es-CO"/>
          </w:rPr>
          <w:t>String</w:t>
        </w:r>
        <w:proofErr w:type="spellEnd"/>
        <w:r w:rsidRPr="001C26C7">
          <w:rPr>
            <w:rFonts w:ascii="Lato" w:eastAsia="Times New Roman" w:hAnsi="Lato" w:cs="Times New Roman"/>
            <w:color w:val="767676"/>
            <w:sz w:val="29"/>
            <w:szCs w:val="29"/>
            <w:lang w:eastAsia="es-CO"/>
          </w:rPr>
          <w:t>).</w:t>
        </w:r>
      </w:ins>
    </w:p>
    <w:p w14:paraId="46458450" w14:textId="77777777" w:rsidR="001C26C7" w:rsidRPr="001C26C7" w:rsidRDefault="001C26C7" w:rsidP="001C26C7">
      <w:pPr>
        <w:spacing w:after="240" w:line="240" w:lineRule="auto"/>
        <w:rPr>
          <w:ins w:id="401" w:author="Unknown"/>
          <w:rFonts w:ascii="Lato" w:eastAsia="Times New Roman" w:hAnsi="Lato" w:cs="Times New Roman"/>
          <w:color w:val="767676"/>
          <w:sz w:val="29"/>
          <w:szCs w:val="29"/>
          <w:lang w:eastAsia="es-CO"/>
        </w:rPr>
      </w:pPr>
      <w:ins w:id="402" w:author="Unknown">
        <w:r w:rsidRPr="001C26C7">
          <w:rPr>
            <w:rFonts w:ascii="Lato" w:eastAsia="Times New Roman" w:hAnsi="Lato" w:cs="Times New Roman"/>
            <w:color w:val="767676"/>
            <w:sz w:val="29"/>
            <w:szCs w:val="29"/>
            <w:lang w:eastAsia="es-CO"/>
          </w:rPr>
          <w:t xml:space="preserve">Crea sus constructores, </w:t>
        </w:r>
        <w:proofErr w:type="spellStart"/>
        <w:r w:rsidRPr="001C26C7">
          <w:rPr>
            <w:rFonts w:ascii="Lato" w:eastAsia="Times New Roman" w:hAnsi="Lato" w:cs="Times New Roman"/>
            <w:color w:val="767676"/>
            <w:sz w:val="29"/>
            <w:szCs w:val="29"/>
            <w:lang w:eastAsia="es-CO"/>
          </w:rPr>
          <w:t>getters</w:t>
        </w:r>
        <w:proofErr w:type="spellEnd"/>
        <w:r w:rsidRPr="001C26C7">
          <w:rPr>
            <w:rFonts w:ascii="Lato" w:eastAsia="Times New Roman" w:hAnsi="Lato" w:cs="Times New Roman"/>
            <w:color w:val="767676"/>
            <w:sz w:val="29"/>
            <w:szCs w:val="29"/>
            <w:lang w:eastAsia="es-CO"/>
          </w:rPr>
          <w:t xml:space="preserve"> and </w:t>
        </w:r>
        <w:proofErr w:type="spellStart"/>
        <w:r w:rsidRPr="001C26C7">
          <w:rPr>
            <w:rFonts w:ascii="Lato" w:eastAsia="Times New Roman" w:hAnsi="Lato" w:cs="Times New Roman"/>
            <w:color w:val="767676"/>
            <w:sz w:val="29"/>
            <w:szCs w:val="29"/>
            <w:lang w:eastAsia="es-CO"/>
          </w:rPr>
          <w:t>setters</w:t>
        </w:r>
        <w:proofErr w:type="spellEnd"/>
        <w:r w:rsidRPr="001C26C7">
          <w:rPr>
            <w:rFonts w:ascii="Lato" w:eastAsia="Times New Roman" w:hAnsi="Lato" w:cs="Times New Roman"/>
            <w:color w:val="767676"/>
            <w:sz w:val="29"/>
            <w:szCs w:val="29"/>
            <w:lang w:eastAsia="es-CO"/>
          </w:rPr>
          <w:t xml:space="preserve"> y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 xml:space="preserve"> (piensa como aprovechar la herencia).</w:t>
        </w:r>
      </w:ins>
    </w:p>
    <w:p w14:paraId="73F1DA2F" w14:textId="77777777" w:rsidR="001C26C7" w:rsidRPr="001C26C7" w:rsidRDefault="001C26C7" w:rsidP="001C26C7">
      <w:pPr>
        <w:spacing w:after="240" w:line="240" w:lineRule="auto"/>
        <w:rPr>
          <w:ins w:id="403" w:author="Unknown"/>
          <w:rFonts w:ascii="Lato" w:eastAsia="Times New Roman" w:hAnsi="Lato" w:cs="Times New Roman"/>
          <w:color w:val="767676"/>
          <w:sz w:val="29"/>
          <w:szCs w:val="29"/>
          <w:lang w:eastAsia="es-CO"/>
        </w:rPr>
      </w:pPr>
      <w:ins w:id="404" w:author="Unknown">
        <w:r w:rsidRPr="001C26C7">
          <w:rPr>
            <w:rFonts w:ascii="Lato" w:eastAsia="Times New Roman" w:hAnsi="Lato" w:cs="Times New Roman"/>
            <w:color w:val="767676"/>
            <w:sz w:val="29"/>
            <w:szCs w:val="29"/>
            <w:lang w:eastAsia="es-CO"/>
          </w:rPr>
          <w:t>No se podrán crear objetos del tipo Empleado (la clase padre) pero si de sus hijas.</w:t>
        </w:r>
      </w:ins>
    </w:p>
    <w:p w14:paraId="204C3736" w14:textId="77777777" w:rsidR="001C26C7" w:rsidRPr="001C26C7" w:rsidRDefault="001C26C7" w:rsidP="001C26C7">
      <w:pPr>
        <w:spacing w:after="240" w:line="240" w:lineRule="auto"/>
        <w:rPr>
          <w:ins w:id="405" w:author="Unknown"/>
          <w:rFonts w:ascii="Lato" w:eastAsia="Times New Roman" w:hAnsi="Lato" w:cs="Times New Roman"/>
          <w:color w:val="767676"/>
          <w:sz w:val="29"/>
          <w:szCs w:val="29"/>
          <w:lang w:eastAsia="es-CO"/>
        </w:rPr>
      </w:pPr>
      <w:ins w:id="406" w:author="Unknown">
        <w:r w:rsidRPr="001C26C7">
          <w:rPr>
            <w:rFonts w:ascii="Lato" w:eastAsia="Times New Roman" w:hAnsi="Lato" w:cs="Times New Roman"/>
            <w:color w:val="767676"/>
            <w:sz w:val="29"/>
            <w:szCs w:val="29"/>
            <w:lang w:eastAsia="es-CO"/>
          </w:rPr>
          <w:t>Las clases tendrán un método llamado plus, que según en cada clase tendrá una implementación distinta. Este plus básicamente aumenta el salario del empleado.</w:t>
        </w:r>
      </w:ins>
    </w:p>
    <w:p w14:paraId="26EEC918" w14:textId="77777777" w:rsidR="001C26C7" w:rsidRPr="001C26C7" w:rsidRDefault="001C26C7" w:rsidP="001C26C7">
      <w:pPr>
        <w:numPr>
          <w:ilvl w:val="0"/>
          <w:numId w:val="26"/>
        </w:numPr>
        <w:spacing w:before="100" w:beforeAutospacing="1" w:after="240" w:line="240" w:lineRule="auto"/>
        <w:rPr>
          <w:ins w:id="407" w:author="Unknown"/>
          <w:rFonts w:ascii="Lato" w:eastAsia="Times New Roman" w:hAnsi="Lato" w:cs="Times New Roman"/>
          <w:color w:val="767676"/>
          <w:sz w:val="29"/>
          <w:szCs w:val="29"/>
          <w:lang w:eastAsia="es-CO"/>
        </w:rPr>
      </w:pPr>
      <w:ins w:id="408" w:author="Unknown">
        <w:r w:rsidRPr="001C26C7">
          <w:rPr>
            <w:rFonts w:ascii="Lato" w:eastAsia="Times New Roman" w:hAnsi="Lato" w:cs="Times New Roman"/>
            <w:color w:val="767676"/>
            <w:sz w:val="29"/>
            <w:szCs w:val="29"/>
            <w:lang w:eastAsia="es-CO"/>
          </w:rPr>
          <w:t>En comercial, si tiene más de 30 años y cobra una comisión de más de 200 euros, se le aplicara el plus.</w:t>
        </w:r>
      </w:ins>
    </w:p>
    <w:p w14:paraId="31A55338" w14:textId="77777777" w:rsidR="001C26C7" w:rsidRPr="001C26C7" w:rsidRDefault="001C26C7" w:rsidP="001C26C7">
      <w:pPr>
        <w:numPr>
          <w:ilvl w:val="0"/>
          <w:numId w:val="26"/>
        </w:numPr>
        <w:spacing w:after="0" w:line="240" w:lineRule="auto"/>
        <w:rPr>
          <w:ins w:id="409" w:author="Unknown"/>
          <w:rFonts w:ascii="Lato" w:eastAsia="Times New Roman" w:hAnsi="Lato" w:cs="Times New Roman"/>
          <w:color w:val="767676"/>
          <w:sz w:val="29"/>
          <w:szCs w:val="29"/>
          <w:lang w:eastAsia="es-CO"/>
        </w:rPr>
      </w:pPr>
      <w:ins w:id="410" w:author="Unknown">
        <w:r w:rsidRPr="001C26C7">
          <w:rPr>
            <w:rFonts w:ascii="Lato" w:eastAsia="Times New Roman" w:hAnsi="Lato" w:cs="Times New Roman"/>
            <w:color w:val="767676"/>
            <w:sz w:val="29"/>
            <w:szCs w:val="29"/>
            <w:lang w:eastAsia="es-CO"/>
          </w:rPr>
          <w:t>En repartidor, si tiene menos de 25 y reparte en la “zona 3”, este recibirá el plus.</w:t>
        </w:r>
      </w:ins>
    </w:p>
    <w:p w14:paraId="2E765958" w14:textId="77777777" w:rsidR="001C26C7" w:rsidRPr="001C26C7" w:rsidRDefault="001C26C7" w:rsidP="001C26C7">
      <w:pPr>
        <w:spacing w:after="240" w:line="240" w:lineRule="auto"/>
        <w:rPr>
          <w:ins w:id="411" w:author="Unknown"/>
          <w:rFonts w:ascii="Lato" w:eastAsia="Times New Roman" w:hAnsi="Lato" w:cs="Times New Roman"/>
          <w:color w:val="767676"/>
          <w:sz w:val="29"/>
          <w:szCs w:val="29"/>
          <w:lang w:eastAsia="es-CO"/>
        </w:rPr>
      </w:pPr>
      <w:ins w:id="412" w:author="Unknown">
        <w:r w:rsidRPr="001C26C7">
          <w:rPr>
            <w:rFonts w:ascii="Lato" w:eastAsia="Times New Roman" w:hAnsi="Lato" w:cs="Times New Roman"/>
            <w:color w:val="767676"/>
            <w:sz w:val="29"/>
            <w:szCs w:val="29"/>
            <w:lang w:eastAsia="es-CO"/>
          </w:rPr>
          <w:t>Puedes hacer que devuelva un booleano o que no devuelva nada, lo dejo a tu elección.</w:t>
        </w:r>
      </w:ins>
    </w:p>
    <w:p w14:paraId="0D4E622F" w14:textId="77777777" w:rsidR="001C26C7" w:rsidRPr="001C26C7" w:rsidRDefault="001C26C7" w:rsidP="001C26C7">
      <w:pPr>
        <w:spacing w:line="240" w:lineRule="auto"/>
        <w:rPr>
          <w:ins w:id="413" w:author="Unknown"/>
          <w:rFonts w:ascii="Lato" w:eastAsia="Times New Roman" w:hAnsi="Lato" w:cs="Times New Roman"/>
          <w:color w:val="767676"/>
          <w:sz w:val="29"/>
          <w:szCs w:val="29"/>
          <w:lang w:eastAsia="es-CO"/>
        </w:rPr>
      </w:pPr>
      <w:ins w:id="414" w:author="Unknown">
        <w:r w:rsidRPr="001C26C7">
          <w:rPr>
            <w:rFonts w:ascii="Lato" w:eastAsia="Times New Roman" w:hAnsi="Lato" w:cs="Times New Roman"/>
            <w:color w:val="767676"/>
            <w:sz w:val="29"/>
            <w:szCs w:val="29"/>
            <w:lang w:eastAsia="es-CO"/>
          </w:rPr>
          <w:t>Crea una clase ejecutable donde crees distintos empleados y le apliques el plus para comprobar que funciona.</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3FCDE6C5"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1319570E"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4E2D6D7B"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32"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33"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7635816E" w14:textId="77777777" w:rsidTr="001C26C7">
        <w:trPr>
          <w:jc w:val="center"/>
        </w:trPr>
        <w:tc>
          <w:tcPr>
            <w:tcW w:w="0" w:type="auto"/>
            <w:gridSpan w:val="2"/>
            <w:tcBorders>
              <w:top w:val="nil"/>
              <w:left w:val="nil"/>
              <w:bottom w:val="nil"/>
              <w:right w:val="nil"/>
            </w:tcBorders>
            <w:shd w:val="clear" w:color="auto" w:fill="auto"/>
            <w:vAlign w:val="center"/>
            <w:hideMark/>
          </w:tcPr>
          <w:p w14:paraId="591ADA4C"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7DB34168" w14:textId="77777777" w:rsidR="001C26C7" w:rsidRPr="001C26C7" w:rsidRDefault="001C26C7" w:rsidP="001C26C7">
      <w:pPr>
        <w:shd w:val="clear" w:color="auto" w:fill="FFFFFF"/>
        <w:spacing w:line="240" w:lineRule="auto"/>
        <w:rPr>
          <w:ins w:id="415"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25052CCC" w14:textId="77777777" w:rsidTr="001C26C7">
        <w:trPr>
          <w:jc w:val="center"/>
        </w:trPr>
        <w:tc>
          <w:tcPr>
            <w:tcW w:w="18525" w:type="dxa"/>
            <w:tcBorders>
              <w:top w:val="nil"/>
              <w:left w:val="nil"/>
              <w:bottom w:val="nil"/>
              <w:right w:val="nil"/>
            </w:tcBorders>
            <w:shd w:val="clear" w:color="auto" w:fill="auto"/>
            <w:vAlign w:val="center"/>
            <w:hideMark/>
          </w:tcPr>
          <w:p w14:paraId="60E13B13"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3BA43154"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24564991"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52945A50"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20597E7D"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1D511672" w14:textId="77777777" w:rsidR="001C26C7" w:rsidRPr="001C26C7" w:rsidRDefault="001C26C7" w:rsidP="001C26C7">
      <w:pPr>
        <w:spacing w:after="240" w:line="240" w:lineRule="auto"/>
        <w:rPr>
          <w:ins w:id="416" w:author="Unknown"/>
          <w:rFonts w:ascii="Lato" w:eastAsia="Times New Roman" w:hAnsi="Lato" w:cs="Times New Roman"/>
          <w:color w:val="767676"/>
          <w:sz w:val="29"/>
          <w:szCs w:val="29"/>
          <w:lang w:eastAsia="es-CO"/>
        </w:rPr>
      </w:pPr>
      <w:ins w:id="417" w:author="Unknown">
        <w:r w:rsidRPr="001C26C7">
          <w:rPr>
            <w:rFonts w:ascii="Lato" w:eastAsia="Times New Roman" w:hAnsi="Lato" w:cs="Times New Roman"/>
            <w:b/>
            <w:bCs/>
            <w:color w:val="767676"/>
            <w:sz w:val="29"/>
            <w:szCs w:val="29"/>
            <w:lang w:eastAsia="es-CO"/>
          </w:rPr>
          <w:t>13)</w:t>
        </w:r>
        <w:r w:rsidRPr="001C26C7">
          <w:rPr>
            <w:rFonts w:ascii="Lato" w:eastAsia="Times New Roman" w:hAnsi="Lato" w:cs="Times New Roman"/>
            <w:color w:val="767676"/>
            <w:sz w:val="29"/>
            <w:szCs w:val="29"/>
            <w:lang w:eastAsia="es-CO"/>
          </w:rPr>
          <w:t> Nos piden hacer que gestionemos una serie de productos.</w:t>
        </w:r>
      </w:ins>
    </w:p>
    <w:p w14:paraId="4AD6D3ED" w14:textId="77777777" w:rsidR="001C26C7" w:rsidRPr="001C26C7" w:rsidRDefault="001C26C7" w:rsidP="001C26C7">
      <w:pPr>
        <w:spacing w:after="240" w:line="240" w:lineRule="auto"/>
        <w:rPr>
          <w:ins w:id="418" w:author="Unknown"/>
          <w:rFonts w:ascii="Lato" w:eastAsia="Times New Roman" w:hAnsi="Lato" w:cs="Times New Roman"/>
          <w:color w:val="767676"/>
          <w:sz w:val="29"/>
          <w:szCs w:val="29"/>
          <w:lang w:eastAsia="es-CO"/>
        </w:rPr>
      </w:pPr>
      <w:ins w:id="419" w:author="Unknown">
        <w:r w:rsidRPr="001C26C7">
          <w:rPr>
            <w:rFonts w:ascii="Lato" w:eastAsia="Times New Roman" w:hAnsi="Lato" w:cs="Times New Roman"/>
            <w:color w:val="767676"/>
            <w:sz w:val="29"/>
            <w:szCs w:val="29"/>
            <w:lang w:eastAsia="es-CO"/>
          </w:rPr>
          <w:t>Los productos tienen los siguientes atributos:</w:t>
        </w:r>
      </w:ins>
    </w:p>
    <w:p w14:paraId="2E8D1400" w14:textId="77777777" w:rsidR="001C26C7" w:rsidRPr="001C26C7" w:rsidRDefault="001C26C7" w:rsidP="001C26C7">
      <w:pPr>
        <w:numPr>
          <w:ilvl w:val="0"/>
          <w:numId w:val="27"/>
        </w:numPr>
        <w:spacing w:before="100" w:beforeAutospacing="1" w:after="240" w:line="240" w:lineRule="auto"/>
        <w:rPr>
          <w:ins w:id="420" w:author="Unknown"/>
          <w:rFonts w:ascii="Lato" w:eastAsia="Times New Roman" w:hAnsi="Lato" w:cs="Times New Roman"/>
          <w:color w:val="767676"/>
          <w:sz w:val="29"/>
          <w:szCs w:val="29"/>
          <w:lang w:eastAsia="es-CO"/>
        </w:rPr>
      </w:pPr>
      <w:ins w:id="421" w:author="Unknown">
        <w:r w:rsidRPr="001C26C7">
          <w:rPr>
            <w:rFonts w:ascii="Lato" w:eastAsia="Times New Roman" w:hAnsi="Lato" w:cs="Times New Roman"/>
            <w:color w:val="767676"/>
            <w:sz w:val="29"/>
            <w:szCs w:val="29"/>
            <w:lang w:eastAsia="es-CO"/>
          </w:rPr>
          <w:t>Nombre</w:t>
        </w:r>
      </w:ins>
    </w:p>
    <w:p w14:paraId="754502DD" w14:textId="77777777" w:rsidR="001C26C7" w:rsidRPr="001C26C7" w:rsidRDefault="001C26C7" w:rsidP="001C26C7">
      <w:pPr>
        <w:numPr>
          <w:ilvl w:val="0"/>
          <w:numId w:val="27"/>
        </w:numPr>
        <w:spacing w:after="0" w:line="240" w:lineRule="auto"/>
        <w:rPr>
          <w:ins w:id="422" w:author="Unknown"/>
          <w:rFonts w:ascii="Lato" w:eastAsia="Times New Roman" w:hAnsi="Lato" w:cs="Times New Roman"/>
          <w:color w:val="767676"/>
          <w:sz w:val="29"/>
          <w:szCs w:val="29"/>
          <w:lang w:eastAsia="es-CO"/>
        </w:rPr>
      </w:pPr>
      <w:ins w:id="423" w:author="Unknown">
        <w:r w:rsidRPr="001C26C7">
          <w:rPr>
            <w:rFonts w:ascii="Lato" w:eastAsia="Times New Roman" w:hAnsi="Lato" w:cs="Times New Roman"/>
            <w:color w:val="767676"/>
            <w:sz w:val="29"/>
            <w:szCs w:val="29"/>
            <w:lang w:eastAsia="es-CO"/>
          </w:rPr>
          <w:lastRenderedPageBreak/>
          <w:t>Precio</w:t>
        </w:r>
      </w:ins>
    </w:p>
    <w:p w14:paraId="738BC155" w14:textId="77777777" w:rsidR="001C26C7" w:rsidRPr="001C26C7" w:rsidRDefault="001C26C7" w:rsidP="001C26C7">
      <w:pPr>
        <w:spacing w:after="240" w:line="240" w:lineRule="auto"/>
        <w:rPr>
          <w:ins w:id="424" w:author="Unknown"/>
          <w:rFonts w:ascii="Lato" w:eastAsia="Times New Roman" w:hAnsi="Lato" w:cs="Times New Roman"/>
          <w:color w:val="767676"/>
          <w:sz w:val="29"/>
          <w:szCs w:val="29"/>
          <w:lang w:eastAsia="es-CO"/>
        </w:rPr>
      </w:pPr>
      <w:ins w:id="425" w:author="Unknown">
        <w:r w:rsidRPr="001C26C7">
          <w:rPr>
            <w:rFonts w:ascii="Lato" w:eastAsia="Times New Roman" w:hAnsi="Lato" w:cs="Times New Roman"/>
            <w:color w:val="767676"/>
            <w:sz w:val="29"/>
            <w:szCs w:val="29"/>
            <w:lang w:eastAsia="es-CO"/>
          </w:rPr>
          <w:t>Tenemos dos tipos de productos:</w:t>
        </w:r>
      </w:ins>
    </w:p>
    <w:p w14:paraId="5384CD31" w14:textId="77777777" w:rsidR="001C26C7" w:rsidRPr="001C26C7" w:rsidRDefault="001C26C7" w:rsidP="001C26C7">
      <w:pPr>
        <w:numPr>
          <w:ilvl w:val="0"/>
          <w:numId w:val="28"/>
        </w:numPr>
        <w:spacing w:before="100" w:beforeAutospacing="1" w:after="240" w:line="240" w:lineRule="auto"/>
        <w:rPr>
          <w:ins w:id="426" w:author="Unknown"/>
          <w:rFonts w:ascii="Lato" w:eastAsia="Times New Roman" w:hAnsi="Lato" w:cs="Times New Roman"/>
          <w:color w:val="767676"/>
          <w:sz w:val="29"/>
          <w:szCs w:val="29"/>
          <w:lang w:eastAsia="es-CO"/>
        </w:rPr>
      </w:pPr>
      <w:ins w:id="427" w:author="Unknown">
        <w:r w:rsidRPr="001C26C7">
          <w:rPr>
            <w:rFonts w:ascii="Lato" w:eastAsia="Times New Roman" w:hAnsi="Lato" w:cs="Times New Roman"/>
            <w:color w:val="767676"/>
            <w:sz w:val="29"/>
            <w:szCs w:val="29"/>
            <w:lang w:eastAsia="es-CO"/>
          </w:rPr>
          <w:t>Perecedero: tiene un atributo llamado días a caducar</w:t>
        </w:r>
      </w:ins>
    </w:p>
    <w:p w14:paraId="28C0BF9F" w14:textId="77777777" w:rsidR="001C26C7" w:rsidRPr="001C26C7" w:rsidRDefault="001C26C7" w:rsidP="001C26C7">
      <w:pPr>
        <w:numPr>
          <w:ilvl w:val="0"/>
          <w:numId w:val="28"/>
        </w:numPr>
        <w:spacing w:after="0" w:line="240" w:lineRule="auto"/>
        <w:rPr>
          <w:ins w:id="428" w:author="Unknown"/>
          <w:rFonts w:ascii="Lato" w:eastAsia="Times New Roman" w:hAnsi="Lato" w:cs="Times New Roman"/>
          <w:color w:val="767676"/>
          <w:sz w:val="29"/>
          <w:szCs w:val="29"/>
          <w:lang w:eastAsia="es-CO"/>
        </w:rPr>
      </w:pPr>
      <w:ins w:id="429" w:author="Unknown">
        <w:r w:rsidRPr="001C26C7">
          <w:rPr>
            <w:rFonts w:ascii="Lato" w:eastAsia="Times New Roman" w:hAnsi="Lato" w:cs="Times New Roman"/>
            <w:color w:val="767676"/>
            <w:sz w:val="29"/>
            <w:szCs w:val="29"/>
            <w:lang w:eastAsia="es-CO"/>
          </w:rPr>
          <w:t>No perecedero: tiene un atributo llamado tipo</w:t>
        </w:r>
      </w:ins>
    </w:p>
    <w:p w14:paraId="0584030B" w14:textId="77777777" w:rsidR="001C26C7" w:rsidRPr="006809B4" w:rsidRDefault="001C26C7" w:rsidP="001C26C7">
      <w:pPr>
        <w:spacing w:after="240" w:line="240" w:lineRule="auto"/>
        <w:rPr>
          <w:ins w:id="430" w:author="Unknown"/>
          <w:rFonts w:ascii="Lato" w:eastAsia="Times New Roman" w:hAnsi="Lato" w:cs="Times New Roman"/>
          <w:color w:val="767676"/>
          <w:sz w:val="29"/>
          <w:szCs w:val="29"/>
          <w:lang w:val="en-US" w:eastAsia="es-CO"/>
        </w:rPr>
      </w:pPr>
      <w:ins w:id="431" w:author="Unknown">
        <w:r w:rsidRPr="006809B4">
          <w:rPr>
            <w:rFonts w:ascii="Lato" w:eastAsia="Times New Roman" w:hAnsi="Lato" w:cs="Times New Roman"/>
            <w:color w:val="767676"/>
            <w:sz w:val="29"/>
            <w:szCs w:val="29"/>
            <w:lang w:val="en-US" w:eastAsia="es-CO"/>
          </w:rPr>
          <w:t>Crea sus constructores, getters, setters y toString.</w:t>
        </w:r>
      </w:ins>
    </w:p>
    <w:p w14:paraId="34756D07" w14:textId="77777777" w:rsidR="001C26C7" w:rsidRPr="001C26C7" w:rsidRDefault="001C26C7" w:rsidP="001C26C7">
      <w:pPr>
        <w:spacing w:after="240" w:line="240" w:lineRule="auto"/>
        <w:rPr>
          <w:ins w:id="432" w:author="Unknown"/>
          <w:rFonts w:ascii="Lato" w:eastAsia="Times New Roman" w:hAnsi="Lato" w:cs="Times New Roman"/>
          <w:color w:val="767676"/>
          <w:sz w:val="29"/>
          <w:szCs w:val="29"/>
          <w:lang w:eastAsia="es-CO"/>
        </w:rPr>
      </w:pPr>
      <w:ins w:id="433" w:author="Unknown">
        <w:r w:rsidRPr="001C26C7">
          <w:rPr>
            <w:rFonts w:ascii="Lato" w:eastAsia="Times New Roman" w:hAnsi="Lato" w:cs="Times New Roman"/>
            <w:color w:val="767676"/>
            <w:sz w:val="29"/>
            <w:szCs w:val="29"/>
            <w:lang w:eastAsia="es-CO"/>
          </w:rPr>
          <w:t>Tendremos una función llamada calcular, que según cada clase hará una cosa u otra, a esta función le pasaremos un numero siendo la cantidad de productos</w:t>
        </w:r>
      </w:ins>
    </w:p>
    <w:p w14:paraId="17E46995" w14:textId="77777777" w:rsidR="001C26C7" w:rsidRPr="001C26C7" w:rsidRDefault="001C26C7" w:rsidP="001C26C7">
      <w:pPr>
        <w:numPr>
          <w:ilvl w:val="0"/>
          <w:numId w:val="29"/>
        </w:numPr>
        <w:spacing w:before="100" w:beforeAutospacing="1" w:after="240" w:line="240" w:lineRule="auto"/>
        <w:rPr>
          <w:ins w:id="434" w:author="Unknown"/>
          <w:rFonts w:ascii="Lato" w:eastAsia="Times New Roman" w:hAnsi="Lato" w:cs="Times New Roman"/>
          <w:color w:val="767676"/>
          <w:sz w:val="29"/>
          <w:szCs w:val="29"/>
          <w:lang w:eastAsia="es-CO"/>
        </w:rPr>
      </w:pPr>
      <w:ins w:id="435" w:author="Unknown">
        <w:r w:rsidRPr="001C26C7">
          <w:rPr>
            <w:rFonts w:ascii="Lato" w:eastAsia="Times New Roman" w:hAnsi="Lato" w:cs="Times New Roman"/>
            <w:color w:val="767676"/>
            <w:sz w:val="29"/>
            <w:szCs w:val="29"/>
            <w:lang w:eastAsia="es-CO"/>
          </w:rPr>
          <w:t>En Producto, simplemente seria multiplicar el precio por la cantidad de productos pasados.</w:t>
        </w:r>
      </w:ins>
    </w:p>
    <w:p w14:paraId="30B329E9" w14:textId="77777777" w:rsidR="001C26C7" w:rsidRPr="001C26C7" w:rsidRDefault="001C26C7" w:rsidP="001C26C7">
      <w:pPr>
        <w:numPr>
          <w:ilvl w:val="0"/>
          <w:numId w:val="29"/>
        </w:numPr>
        <w:spacing w:before="100" w:beforeAutospacing="1" w:after="240" w:line="240" w:lineRule="auto"/>
        <w:rPr>
          <w:ins w:id="436" w:author="Unknown"/>
          <w:rFonts w:ascii="Lato" w:eastAsia="Times New Roman" w:hAnsi="Lato" w:cs="Times New Roman"/>
          <w:color w:val="767676"/>
          <w:sz w:val="29"/>
          <w:szCs w:val="29"/>
          <w:lang w:eastAsia="es-CO"/>
        </w:rPr>
      </w:pPr>
      <w:ins w:id="437" w:author="Unknown">
        <w:r w:rsidRPr="001C26C7">
          <w:rPr>
            <w:rFonts w:ascii="Lato" w:eastAsia="Times New Roman" w:hAnsi="Lato" w:cs="Times New Roman"/>
            <w:color w:val="767676"/>
            <w:sz w:val="29"/>
            <w:szCs w:val="29"/>
            <w:lang w:eastAsia="es-CO"/>
          </w:rPr>
          <w:t>En Perecedero, aparte de lo que hace producto, el precio se reducirá según los días a caducar:</w:t>
        </w:r>
      </w:ins>
    </w:p>
    <w:p w14:paraId="645B8CA2" w14:textId="77777777" w:rsidR="001C26C7" w:rsidRPr="001C26C7" w:rsidRDefault="001C26C7" w:rsidP="001C26C7">
      <w:pPr>
        <w:numPr>
          <w:ilvl w:val="1"/>
          <w:numId w:val="29"/>
        </w:numPr>
        <w:spacing w:before="100" w:beforeAutospacing="1" w:after="240" w:line="240" w:lineRule="auto"/>
        <w:ind w:left="960"/>
        <w:rPr>
          <w:ins w:id="438" w:author="Unknown"/>
          <w:rFonts w:ascii="Lato" w:eastAsia="Times New Roman" w:hAnsi="Lato" w:cs="Times New Roman"/>
          <w:color w:val="767676"/>
          <w:sz w:val="29"/>
          <w:szCs w:val="29"/>
          <w:lang w:eastAsia="es-CO"/>
        </w:rPr>
      </w:pPr>
      <w:ins w:id="439" w:author="Unknown">
        <w:r w:rsidRPr="001C26C7">
          <w:rPr>
            <w:rFonts w:ascii="Lato" w:eastAsia="Times New Roman" w:hAnsi="Lato" w:cs="Times New Roman"/>
            <w:color w:val="767676"/>
            <w:sz w:val="29"/>
            <w:szCs w:val="29"/>
            <w:lang w:eastAsia="es-CO"/>
          </w:rPr>
          <w:t>Si le queda 1 día para caducar, se reducirá 4 veces el precio final.</w:t>
        </w:r>
      </w:ins>
    </w:p>
    <w:p w14:paraId="272F1D83" w14:textId="77777777" w:rsidR="001C26C7" w:rsidRPr="001C26C7" w:rsidRDefault="001C26C7" w:rsidP="001C26C7">
      <w:pPr>
        <w:numPr>
          <w:ilvl w:val="1"/>
          <w:numId w:val="29"/>
        </w:numPr>
        <w:spacing w:before="100" w:beforeAutospacing="1" w:after="240" w:line="240" w:lineRule="auto"/>
        <w:ind w:left="960"/>
        <w:rPr>
          <w:ins w:id="440" w:author="Unknown"/>
          <w:rFonts w:ascii="Lato" w:eastAsia="Times New Roman" w:hAnsi="Lato" w:cs="Times New Roman"/>
          <w:color w:val="767676"/>
          <w:sz w:val="29"/>
          <w:szCs w:val="29"/>
          <w:lang w:eastAsia="es-CO"/>
        </w:rPr>
      </w:pPr>
      <w:ins w:id="441" w:author="Unknown">
        <w:r w:rsidRPr="001C26C7">
          <w:rPr>
            <w:rFonts w:ascii="Lato" w:eastAsia="Times New Roman" w:hAnsi="Lato" w:cs="Times New Roman"/>
            <w:color w:val="767676"/>
            <w:sz w:val="29"/>
            <w:szCs w:val="29"/>
            <w:lang w:eastAsia="es-CO"/>
          </w:rPr>
          <w:t>Si le quedan 2 días para caducar, se reducirá 3 veces el precio final.</w:t>
        </w:r>
      </w:ins>
    </w:p>
    <w:p w14:paraId="558BEB54" w14:textId="77777777" w:rsidR="001C26C7" w:rsidRPr="001C26C7" w:rsidRDefault="001C26C7" w:rsidP="001C26C7">
      <w:pPr>
        <w:numPr>
          <w:ilvl w:val="1"/>
          <w:numId w:val="29"/>
        </w:numPr>
        <w:spacing w:after="0" w:line="240" w:lineRule="auto"/>
        <w:ind w:left="960"/>
        <w:rPr>
          <w:ins w:id="442" w:author="Unknown"/>
          <w:rFonts w:ascii="Lato" w:eastAsia="Times New Roman" w:hAnsi="Lato" w:cs="Times New Roman"/>
          <w:color w:val="767676"/>
          <w:sz w:val="29"/>
          <w:szCs w:val="29"/>
          <w:lang w:eastAsia="es-CO"/>
        </w:rPr>
      </w:pPr>
      <w:ins w:id="443" w:author="Unknown">
        <w:r w:rsidRPr="001C26C7">
          <w:rPr>
            <w:rFonts w:ascii="Lato" w:eastAsia="Times New Roman" w:hAnsi="Lato" w:cs="Times New Roman"/>
            <w:color w:val="767676"/>
            <w:sz w:val="29"/>
            <w:szCs w:val="29"/>
            <w:lang w:eastAsia="es-CO"/>
          </w:rPr>
          <w:t>Si le quedan 3 días para caducar, se reducirá a la mitad de su precio final.</w:t>
        </w:r>
      </w:ins>
    </w:p>
    <w:p w14:paraId="73CFCCF4" w14:textId="77777777" w:rsidR="001C26C7" w:rsidRPr="001C26C7" w:rsidRDefault="001C26C7" w:rsidP="001C26C7">
      <w:pPr>
        <w:numPr>
          <w:ilvl w:val="0"/>
          <w:numId w:val="29"/>
        </w:numPr>
        <w:spacing w:after="0" w:line="240" w:lineRule="auto"/>
        <w:rPr>
          <w:ins w:id="444" w:author="Unknown"/>
          <w:rFonts w:ascii="Lato" w:eastAsia="Times New Roman" w:hAnsi="Lato" w:cs="Times New Roman"/>
          <w:color w:val="767676"/>
          <w:sz w:val="29"/>
          <w:szCs w:val="29"/>
          <w:lang w:eastAsia="es-CO"/>
        </w:rPr>
      </w:pPr>
      <w:ins w:id="445" w:author="Unknown">
        <w:r w:rsidRPr="001C26C7">
          <w:rPr>
            <w:rFonts w:ascii="Lato" w:eastAsia="Times New Roman" w:hAnsi="Lato" w:cs="Times New Roman"/>
            <w:color w:val="767676"/>
            <w:sz w:val="29"/>
            <w:szCs w:val="29"/>
            <w:lang w:eastAsia="es-CO"/>
          </w:rPr>
          <w:t xml:space="preserve">En </w:t>
        </w:r>
        <w:proofErr w:type="spellStart"/>
        <w:r w:rsidRPr="001C26C7">
          <w:rPr>
            <w:rFonts w:ascii="Lato" w:eastAsia="Times New Roman" w:hAnsi="Lato" w:cs="Times New Roman"/>
            <w:color w:val="767676"/>
            <w:sz w:val="29"/>
            <w:szCs w:val="29"/>
            <w:lang w:eastAsia="es-CO"/>
          </w:rPr>
          <w:t>NoPerecedero</w:t>
        </w:r>
        <w:proofErr w:type="spellEnd"/>
        <w:r w:rsidRPr="001C26C7">
          <w:rPr>
            <w:rFonts w:ascii="Lato" w:eastAsia="Times New Roman" w:hAnsi="Lato" w:cs="Times New Roman"/>
            <w:color w:val="767676"/>
            <w:sz w:val="29"/>
            <w:szCs w:val="29"/>
            <w:lang w:eastAsia="es-CO"/>
          </w:rPr>
          <w:t>, hace lo mismo que en producto</w:t>
        </w:r>
      </w:ins>
    </w:p>
    <w:p w14:paraId="05F6ABDF" w14:textId="77777777" w:rsidR="001C26C7" w:rsidRPr="001C26C7" w:rsidRDefault="001C26C7" w:rsidP="001C26C7">
      <w:pPr>
        <w:spacing w:line="240" w:lineRule="auto"/>
        <w:rPr>
          <w:ins w:id="446" w:author="Unknown"/>
          <w:rFonts w:ascii="Lato" w:eastAsia="Times New Roman" w:hAnsi="Lato" w:cs="Times New Roman"/>
          <w:color w:val="767676"/>
          <w:sz w:val="29"/>
          <w:szCs w:val="29"/>
          <w:lang w:eastAsia="es-CO"/>
        </w:rPr>
      </w:pPr>
      <w:ins w:id="447" w:author="Unknown">
        <w:r w:rsidRPr="001C26C7">
          <w:rPr>
            <w:rFonts w:ascii="Lato" w:eastAsia="Times New Roman" w:hAnsi="Lato" w:cs="Times New Roman"/>
            <w:color w:val="767676"/>
            <w:sz w:val="29"/>
            <w:szCs w:val="29"/>
            <w:lang w:eastAsia="es-CO"/>
          </w:rPr>
          <w:t>Crea una clase ejecutable y crea un array de productos y muestra el precio total de vender 5  productos de cada uno. Crea tú mismo los elementos del array.</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72BC1CF6"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632C4DF8"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35B819A2"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34"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35"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3C88E1EE" w14:textId="77777777" w:rsidTr="001C26C7">
        <w:trPr>
          <w:jc w:val="center"/>
        </w:trPr>
        <w:tc>
          <w:tcPr>
            <w:tcW w:w="0" w:type="auto"/>
            <w:gridSpan w:val="2"/>
            <w:tcBorders>
              <w:top w:val="nil"/>
              <w:left w:val="nil"/>
              <w:bottom w:val="nil"/>
              <w:right w:val="nil"/>
            </w:tcBorders>
            <w:shd w:val="clear" w:color="auto" w:fill="auto"/>
            <w:vAlign w:val="center"/>
            <w:hideMark/>
          </w:tcPr>
          <w:p w14:paraId="35B003A7"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6A502D24" w14:textId="77777777" w:rsidR="001C26C7" w:rsidRPr="001C26C7" w:rsidRDefault="001C26C7" w:rsidP="001C26C7">
      <w:pPr>
        <w:shd w:val="clear" w:color="auto" w:fill="FFFFFF"/>
        <w:spacing w:line="240" w:lineRule="auto"/>
        <w:rPr>
          <w:ins w:id="448"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14096390" w14:textId="77777777" w:rsidTr="001C26C7">
        <w:trPr>
          <w:jc w:val="center"/>
        </w:trPr>
        <w:tc>
          <w:tcPr>
            <w:tcW w:w="18525" w:type="dxa"/>
            <w:tcBorders>
              <w:top w:val="nil"/>
              <w:left w:val="nil"/>
              <w:bottom w:val="nil"/>
              <w:right w:val="nil"/>
            </w:tcBorders>
            <w:shd w:val="clear" w:color="auto" w:fill="auto"/>
            <w:vAlign w:val="center"/>
            <w:hideMark/>
          </w:tcPr>
          <w:p w14:paraId="20E0BB6F"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688366BE"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36EB0F38"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473D4B4D"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57EA776"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72B39768" w14:textId="77777777" w:rsidR="001C26C7" w:rsidRPr="001C26C7" w:rsidRDefault="001C26C7" w:rsidP="001C26C7">
      <w:pPr>
        <w:spacing w:after="240" w:line="240" w:lineRule="auto"/>
        <w:rPr>
          <w:ins w:id="449" w:author="Unknown"/>
          <w:rFonts w:ascii="Lato" w:eastAsia="Times New Roman" w:hAnsi="Lato" w:cs="Times New Roman"/>
          <w:color w:val="767676"/>
          <w:sz w:val="29"/>
          <w:szCs w:val="29"/>
          <w:lang w:eastAsia="es-CO"/>
        </w:rPr>
      </w:pPr>
      <w:ins w:id="450" w:author="Unknown">
        <w:r w:rsidRPr="001C26C7">
          <w:rPr>
            <w:rFonts w:ascii="Lato" w:eastAsia="Times New Roman" w:hAnsi="Lato" w:cs="Times New Roman"/>
            <w:b/>
            <w:bCs/>
            <w:color w:val="767676"/>
            <w:sz w:val="29"/>
            <w:szCs w:val="29"/>
            <w:lang w:eastAsia="es-CO"/>
          </w:rPr>
          <w:t>14)</w:t>
        </w:r>
        <w:r w:rsidRPr="001C26C7">
          <w:rPr>
            <w:rFonts w:ascii="Lato" w:eastAsia="Times New Roman" w:hAnsi="Lato" w:cs="Times New Roman"/>
            <w:color w:val="767676"/>
            <w:sz w:val="29"/>
            <w:szCs w:val="29"/>
            <w:lang w:eastAsia="es-CO"/>
          </w:rPr>
          <w:t> Nos piden hacer un almacén, vamos a usar programación orientado a objetos.</w:t>
        </w:r>
      </w:ins>
    </w:p>
    <w:p w14:paraId="6EC4563B" w14:textId="77777777" w:rsidR="001C26C7" w:rsidRPr="001C26C7" w:rsidRDefault="001C26C7" w:rsidP="001C26C7">
      <w:pPr>
        <w:spacing w:after="240" w:line="240" w:lineRule="auto"/>
        <w:rPr>
          <w:ins w:id="451" w:author="Unknown"/>
          <w:rFonts w:ascii="Lato" w:eastAsia="Times New Roman" w:hAnsi="Lato" w:cs="Times New Roman"/>
          <w:color w:val="767676"/>
          <w:sz w:val="29"/>
          <w:szCs w:val="29"/>
          <w:lang w:eastAsia="es-CO"/>
        </w:rPr>
      </w:pPr>
      <w:ins w:id="452" w:author="Unknown">
        <w:r w:rsidRPr="001C26C7">
          <w:rPr>
            <w:rFonts w:ascii="Lato" w:eastAsia="Times New Roman" w:hAnsi="Lato" w:cs="Times New Roman"/>
            <w:color w:val="767676"/>
            <w:sz w:val="29"/>
            <w:szCs w:val="29"/>
            <w:lang w:eastAsia="es-CO"/>
          </w:rPr>
          <w:t>En un almacén se guardan un conjunto de  bebidas.</w:t>
        </w:r>
      </w:ins>
    </w:p>
    <w:p w14:paraId="7D2D1389" w14:textId="77777777" w:rsidR="001C26C7" w:rsidRPr="001C26C7" w:rsidRDefault="001C26C7" w:rsidP="001C26C7">
      <w:pPr>
        <w:spacing w:after="240" w:line="240" w:lineRule="auto"/>
        <w:rPr>
          <w:ins w:id="453" w:author="Unknown"/>
          <w:rFonts w:ascii="Lato" w:eastAsia="Times New Roman" w:hAnsi="Lato" w:cs="Times New Roman"/>
          <w:color w:val="767676"/>
          <w:sz w:val="29"/>
          <w:szCs w:val="29"/>
          <w:lang w:eastAsia="es-CO"/>
        </w:rPr>
      </w:pPr>
      <w:ins w:id="454" w:author="Unknown">
        <w:r w:rsidRPr="001C26C7">
          <w:rPr>
            <w:rFonts w:ascii="Lato" w:eastAsia="Times New Roman" w:hAnsi="Lato" w:cs="Times New Roman"/>
            <w:color w:val="767676"/>
            <w:sz w:val="29"/>
            <w:szCs w:val="29"/>
            <w:lang w:eastAsia="es-CO"/>
          </w:rPr>
          <w:t>Estos productos son bebidas como agua mineral y bebidas azucaradas (</w:t>
        </w:r>
        <w:proofErr w:type="spellStart"/>
        <w:r w:rsidRPr="001C26C7">
          <w:rPr>
            <w:rFonts w:ascii="Lato" w:eastAsia="Times New Roman" w:hAnsi="Lato" w:cs="Times New Roman"/>
            <w:color w:val="767676"/>
            <w:sz w:val="29"/>
            <w:szCs w:val="29"/>
            <w:lang w:eastAsia="es-CO"/>
          </w:rPr>
          <w:t>coca-cola</w:t>
        </w:r>
        <w:proofErr w:type="spellEnd"/>
        <w:r w:rsidRPr="001C26C7">
          <w:rPr>
            <w:rFonts w:ascii="Lato" w:eastAsia="Times New Roman" w:hAnsi="Lato" w:cs="Times New Roman"/>
            <w:color w:val="767676"/>
            <w:sz w:val="29"/>
            <w:szCs w:val="29"/>
            <w:lang w:eastAsia="es-CO"/>
          </w:rPr>
          <w:t xml:space="preserve">, </w:t>
        </w:r>
        <w:proofErr w:type="spellStart"/>
        <w:r w:rsidRPr="001C26C7">
          <w:rPr>
            <w:rFonts w:ascii="Lato" w:eastAsia="Times New Roman" w:hAnsi="Lato" w:cs="Times New Roman"/>
            <w:color w:val="767676"/>
            <w:sz w:val="29"/>
            <w:szCs w:val="29"/>
            <w:lang w:eastAsia="es-CO"/>
          </w:rPr>
          <w:t>fanta</w:t>
        </w:r>
        <w:proofErr w:type="spellEnd"/>
        <w:r w:rsidRPr="001C26C7">
          <w:rPr>
            <w:rFonts w:ascii="Lato" w:eastAsia="Times New Roman" w:hAnsi="Lato" w:cs="Times New Roman"/>
            <w:color w:val="767676"/>
            <w:sz w:val="29"/>
            <w:szCs w:val="29"/>
            <w:lang w:eastAsia="es-CO"/>
          </w:rPr>
          <w:t xml:space="preserve">, </w:t>
        </w:r>
        <w:proofErr w:type="spellStart"/>
        <w:r w:rsidRPr="001C26C7">
          <w:rPr>
            <w:rFonts w:ascii="Lato" w:eastAsia="Times New Roman" w:hAnsi="Lato" w:cs="Times New Roman"/>
            <w:color w:val="767676"/>
            <w:sz w:val="29"/>
            <w:szCs w:val="29"/>
            <w:lang w:eastAsia="es-CO"/>
          </w:rPr>
          <w:t>etc</w:t>
        </w:r>
        <w:proofErr w:type="spellEnd"/>
        <w:r w:rsidRPr="001C26C7">
          <w:rPr>
            <w:rFonts w:ascii="Lato" w:eastAsia="Times New Roman" w:hAnsi="Lato" w:cs="Times New Roman"/>
            <w:color w:val="767676"/>
            <w:sz w:val="29"/>
            <w:szCs w:val="29"/>
            <w:lang w:eastAsia="es-CO"/>
          </w:rPr>
          <w:t xml:space="preserve">). De los productos nos interesa </w:t>
        </w:r>
        <w:r w:rsidRPr="001C26C7">
          <w:rPr>
            <w:rFonts w:ascii="Lato" w:eastAsia="Times New Roman" w:hAnsi="Lato" w:cs="Times New Roman"/>
            <w:color w:val="767676"/>
            <w:sz w:val="29"/>
            <w:szCs w:val="29"/>
            <w:lang w:eastAsia="es-CO"/>
          </w:rPr>
          <w:lastRenderedPageBreak/>
          <w:t>saber su identificador (cada uno tiene uno distinto), cantidad de litros, precio y marca.</w:t>
        </w:r>
      </w:ins>
    </w:p>
    <w:p w14:paraId="45536395" w14:textId="77777777" w:rsidR="001C26C7" w:rsidRPr="001C26C7" w:rsidRDefault="001C26C7" w:rsidP="001C26C7">
      <w:pPr>
        <w:spacing w:after="240" w:line="240" w:lineRule="auto"/>
        <w:rPr>
          <w:ins w:id="455" w:author="Unknown"/>
          <w:rFonts w:ascii="Lato" w:eastAsia="Times New Roman" w:hAnsi="Lato" w:cs="Times New Roman"/>
          <w:color w:val="767676"/>
          <w:sz w:val="29"/>
          <w:szCs w:val="29"/>
          <w:lang w:eastAsia="es-CO"/>
        </w:rPr>
      </w:pPr>
      <w:ins w:id="456" w:author="Unknown">
        <w:r w:rsidRPr="001C26C7">
          <w:rPr>
            <w:rFonts w:ascii="Lato" w:eastAsia="Times New Roman" w:hAnsi="Lato" w:cs="Times New Roman"/>
            <w:color w:val="767676"/>
            <w:sz w:val="29"/>
            <w:szCs w:val="29"/>
            <w:lang w:eastAsia="es-CO"/>
          </w:rPr>
          <w:t>Si es agua mineral nos interesa saber también el origen (manantial tal sitio o donde sea).</w:t>
        </w:r>
      </w:ins>
    </w:p>
    <w:p w14:paraId="2B202BDD" w14:textId="77777777" w:rsidR="001C26C7" w:rsidRPr="001C26C7" w:rsidRDefault="001C26C7" w:rsidP="001C26C7">
      <w:pPr>
        <w:spacing w:after="240" w:line="240" w:lineRule="auto"/>
        <w:rPr>
          <w:ins w:id="457" w:author="Unknown"/>
          <w:rFonts w:ascii="Lato" w:eastAsia="Times New Roman" w:hAnsi="Lato" w:cs="Times New Roman"/>
          <w:color w:val="767676"/>
          <w:sz w:val="29"/>
          <w:szCs w:val="29"/>
          <w:lang w:eastAsia="es-CO"/>
        </w:rPr>
      </w:pPr>
      <w:ins w:id="458" w:author="Unknown">
        <w:r w:rsidRPr="001C26C7">
          <w:rPr>
            <w:rFonts w:ascii="Lato" w:eastAsia="Times New Roman" w:hAnsi="Lato" w:cs="Times New Roman"/>
            <w:color w:val="767676"/>
            <w:sz w:val="29"/>
            <w:szCs w:val="29"/>
            <w:lang w:eastAsia="es-CO"/>
          </w:rPr>
          <w:t>Si es una bebida azucarada queremos saber el porcentaje que tiene de azúcar y si tiene o no alguna promoción (si la tiene tendrá un descuento del 10% en el precio).</w:t>
        </w:r>
      </w:ins>
    </w:p>
    <w:p w14:paraId="0C3F83DF" w14:textId="77777777" w:rsidR="001C26C7" w:rsidRPr="001C26C7" w:rsidRDefault="001C26C7" w:rsidP="001C26C7">
      <w:pPr>
        <w:spacing w:after="240" w:line="240" w:lineRule="auto"/>
        <w:rPr>
          <w:ins w:id="459" w:author="Unknown"/>
          <w:rFonts w:ascii="Lato" w:eastAsia="Times New Roman" w:hAnsi="Lato" w:cs="Times New Roman"/>
          <w:color w:val="767676"/>
          <w:sz w:val="29"/>
          <w:szCs w:val="29"/>
          <w:lang w:eastAsia="es-CO"/>
        </w:rPr>
      </w:pPr>
      <w:ins w:id="460" w:author="Unknown">
        <w:r w:rsidRPr="001C26C7">
          <w:rPr>
            <w:rFonts w:ascii="Lato" w:eastAsia="Times New Roman" w:hAnsi="Lato" w:cs="Times New Roman"/>
            <w:color w:val="767676"/>
            <w:sz w:val="29"/>
            <w:szCs w:val="29"/>
            <w:lang w:eastAsia="es-CO"/>
          </w:rPr>
          <w:t>En el almacén iremos almacenado estas bebidas por estanterías (que son las columnas de la matriz).</w:t>
        </w:r>
      </w:ins>
    </w:p>
    <w:p w14:paraId="7BB2B988" w14:textId="77777777" w:rsidR="001C26C7" w:rsidRPr="001C26C7" w:rsidRDefault="001C26C7" w:rsidP="001C26C7">
      <w:pPr>
        <w:spacing w:after="240" w:line="240" w:lineRule="auto"/>
        <w:rPr>
          <w:ins w:id="461" w:author="Unknown"/>
          <w:rFonts w:ascii="Lato" w:eastAsia="Times New Roman" w:hAnsi="Lato" w:cs="Times New Roman"/>
          <w:color w:val="767676"/>
          <w:sz w:val="29"/>
          <w:szCs w:val="29"/>
          <w:lang w:eastAsia="es-CO"/>
        </w:rPr>
      </w:pPr>
      <w:ins w:id="462" w:author="Unknown">
        <w:r w:rsidRPr="001C26C7">
          <w:rPr>
            <w:rFonts w:ascii="Lato" w:eastAsia="Times New Roman" w:hAnsi="Lato" w:cs="Times New Roman"/>
            <w:color w:val="767676"/>
            <w:sz w:val="29"/>
            <w:szCs w:val="29"/>
            <w:lang w:eastAsia="es-CO"/>
          </w:rPr>
          <w:t>Las operaciones del almacén son las siguientes:</w:t>
        </w:r>
      </w:ins>
    </w:p>
    <w:p w14:paraId="1284871A" w14:textId="77777777" w:rsidR="001C26C7" w:rsidRPr="001C26C7" w:rsidRDefault="001C26C7" w:rsidP="001C26C7">
      <w:pPr>
        <w:numPr>
          <w:ilvl w:val="0"/>
          <w:numId w:val="30"/>
        </w:numPr>
        <w:spacing w:before="100" w:beforeAutospacing="1" w:after="240" w:line="240" w:lineRule="auto"/>
        <w:rPr>
          <w:ins w:id="463" w:author="Unknown"/>
          <w:rFonts w:ascii="Lato" w:eastAsia="Times New Roman" w:hAnsi="Lato" w:cs="Times New Roman"/>
          <w:color w:val="767676"/>
          <w:sz w:val="29"/>
          <w:szCs w:val="29"/>
          <w:lang w:eastAsia="es-CO"/>
        </w:rPr>
      </w:pPr>
      <w:ins w:id="464" w:author="Unknown">
        <w:r w:rsidRPr="001C26C7">
          <w:rPr>
            <w:rFonts w:ascii="Lato" w:eastAsia="Times New Roman" w:hAnsi="Lato" w:cs="Times New Roman"/>
            <w:b/>
            <w:bCs/>
            <w:color w:val="767676"/>
            <w:sz w:val="29"/>
            <w:szCs w:val="29"/>
            <w:lang w:eastAsia="es-CO"/>
          </w:rPr>
          <w:t>Calcular precio de todas las bebidas</w:t>
        </w:r>
        <w:r w:rsidRPr="001C26C7">
          <w:rPr>
            <w:rFonts w:ascii="Lato" w:eastAsia="Times New Roman" w:hAnsi="Lato" w:cs="Times New Roman"/>
            <w:color w:val="767676"/>
            <w:sz w:val="29"/>
            <w:szCs w:val="29"/>
            <w:lang w:eastAsia="es-CO"/>
          </w:rPr>
          <w:t>: calcula el precio total de todos los productos del almacén.</w:t>
        </w:r>
      </w:ins>
    </w:p>
    <w:p w14:paraId="013FAB1E" w14:textId="77777777" w:rsidR="001C26C7" w:rsidRPr="001C26C7" w:rsidRDefault="001C26C7" w:rsidP="001C26C7">
      <w:pPr>
        <w:numPr>
          <w:ilvl w:val="0"/>
          <w:numId w:val="30"/>
        </w:numPr>
        <w:spacing w:before="100" w:beforeAutospacing="1" w:after="240" w:line="240" w:lineRule="auto"/>
        <w:rPr>
          <w:ins w:id="465" w:author="Unknown"/>
          <w:rFonts w:ascii="Lato" w:eastAsia="Times New Roman" w:hAnsi="Lato" w:cs="Times New Roman"/>
          <w:color w:val="767676"/>
          <w:sz w:val="29"/>
          <w:szCs w:val="29"/>
          <w:lang w:eastAsia="es-CO"/>
        </w:rPr>
      </w:pPr>
      <w:ins w:id="466" w:author="Unknown">
        <w:r w:rsidRPr="001C26C7">
          <w:rPr>
            <w:rFonts w:ascii="Lato" w:eastAsia="Times New Roman" w:hAnsi="Lato" w:cs="Times New Roman"/>
            <w:b/>
            <w:bCs/>
            <w:color w:val="767676"/>
            <w:sz w:val="29"/>
            <w:szCs w:val="29"/>
            <w:lang w:eastAsia="es-CO"/>
          </w:rPr>
          <w:t>Calcular el precio total de una marca de bebida</w:t>
        </w:r>
        <w:r w:rsidRPr="001C26C7">
          <w:rPr>
            <w:rFonts w:ascii="Lato" w:eastAsia="Times New Roman" w:hAnsi="Lato" w:cs="Times New Roman"/>
            <w:color w:val="767676"/>
            <w:sz w:val="29"/>
            <w:szCs w:val="29"/>
            <w:lang w:eastAsia="es-CO"/>
          </w:rPr>
          <w:t>: dada una marca, calcular el precio total de esas bebidas.</w:t>
        </w:r>
      </w:ins>
    </w:p>
    <w:p w14:paraId="029459FF" w14:textId="77777777" w:rsidR="001C26C7" w:rsidRPr="001C26C7" w:rsidRDefault="001C26C7" w:rsidP="001C26C7">
      <w:pPr>
        <w:numPr>
          <w:ilvl w:val="0"/>
          <w:numId w:val="30"/>
        </w:numPr>
        <w:spacing w:before="100" w:beforeAutospacing="1" w:after="240" w:line="240" w:lineRule="auto"/>
        <w:rPr>
          <w:ins w:id="467" w:author="Unknown"/>
          <w:rFonts w:ascii="Lato" w:eastAsia="Times New Roman" w:hAnsi="Lato" w:cs="Times New Roman"/>
          <w:color w:val="767676"/>
          <w:sz w:val="29"/>
          <w:szCs w:val="29"/>
          <w:lang w:eastAsia="es-CO"/>
        </w:rPr>
      </w:pPr>
      <w:ins w:id="468" w:author="Unknown">
        <w:r w:rsidRPr="001C26C7">
          <w:rPr>
            <w:rFonts w:ascii="Lato" w:eastAsia="Times New Roman" w:hAnsi="Lato" w:cs="Times New Roman"/>
            <w:b/>
            <w:bCs/>
            <w:color w:val="767676"/>
            <w:sz w:val="29"/>
            <w:szCs w:val="29"/>
            <w:lang w:eastAsia="es-CO"/>
          </w:rPr>
          <w:t>Calcular el precio total de una estantería</w:t>
        </w:r>
        <w:r w:rsidRPr="001C26C7">
          <w:rPr>
            <w:rFonts w:ascii="Lato" w:eastAsia="Times New Roman" w:hAnsi="Lato" w:cs="Times New Roman"/>
            <w:color w:val="767676"/>
            <w:sz w:val="29"/>
            <w:szCs w:val="29"/>
            <w:lang w:eastAsia="es-CO"/>
          </w:rPr>
          <w:t>: dada una estantería (columna) calcular el precio total de esas bebidas.</w:t>
        </w:r>
      </w:ins>
    </w:p>
    <w:p w14:paraId="104D32AE" w14:textId="77777777" w:rsidR="001C26C7" w:rsidRPr="001C26C7" w:rsidRDefault="001C26C7" w:rsidP="001C26C7">
      <w:pPr>
        <w:numPr>
          <w:ilvl w:val="0"/>
          <w:numId w:val="30"/>
        </w:numPr>
        <w:spacing w:before="100" w:beforeAutospacing="1" w:after="240" w:line="240" w:lineRule="auto"/>
        <w:rPr>
          <w:ins w:id="469" w:author="Unknown"/>
          <w:rFonts w:ascii="Lato" w:eastAsia="Times New Roman" w:hAnsi="Lato" w:cs="Times New Roman"/>
          <w:color w:val="767676"/>
          <w:sz w:val="29"/>
          <w:szCs w:val="29"/>
          <w:lang w:eastAsia="es-CO"/>
        </w:rPr>
      </w:pPr>
      <w:ins w:id="470" w:author="Unknown">
        <w:r w:rsidRPr="001C26C7">
          <w:rPr>
            <w:rFonts w:ascii="Lato" w:eastAsia="Times New Roman" w:hAnsi="Lato" w:cs="Times New Roman"/>
            <w:b/>
            <w:bCs/>
            <w:color w:val="767676"/>
            <w:sz w:val="29"/>
            <w:szCs w:val="29"/>
            <w:lang w:eastAsia="es-CO"/>
          </w:rPr>
          <w:t>Agregar producto</w:t>
        </w:r>
        <w:r w:rsidRPr="001C26C7">
          <w:rPr>
            <w:rFonts w:ascii="Lato" w:eastAsia="Times New Roman" w:hAnsi="Lato" w:cs="Times New Roman"/>
            <w:color w:val="767676"/>
            <w:sz w:val="29"/>
            <w:szCs w:val="29"/>
            <w:lang w:eastAsia="es-CO"/>
          </w:rPr>
          <w:t>: agrega un producto en la primera posición libre, si el identificador esta repetido en alguno de las bebidas, no se agregará esa bebida.</w:t>
        </w:r>
      </w:ins>
    </w:p>
    <w:p w14:paraId="7C9DEE2C" w14:textId="77777777" w:rsidR="001C26C7" w:rsidRPr="001C26C7" w:rsidRDefault="001C26C7" w:rsidP="001C26C7">
      <w:pPr>
        <w:numPr>
          <w:ilvl w:val="0"/>
          <w:numId w:val="30"/>
        </w:numPr>
        <w:spacing w:before="100" w:beforeAutospacing="1" w:after="240" w:line="240" w:lineRule="auto"/>
        <w:rPr>
          <w:ins w:id="471" w:author="Unknown"/>
          <w:rFonts w:ascii="Lato" w:eastAsia="Times New Roman" w:hAnsi="Lato" w:cs="Times New Roman"/>
          <w:color w:val="767676"/>
          <w:sz w:val="29"/>
          <w:szCs w:val="29"/>
          <w:lang w:eastAsia="es-CO"/>
        </w:rPr>
      </w:pPr>
      <w:ins w:id="472" w:author="Unknown">
        <w:r w:rsidRPr="001C26C7">
          <w:rPr>
            <w:rFonts w:ascii="Lato" w:eastAsia="Times New Roman" w:hAnsi="Lato" w:cs="Times New Roman"/>
            <w:b/>
            <w:bCs/>
            <w:color w:val="767676"/>
            <w:sz w:val="29"/>
            <w:szCs w:val="29"/>
            <w:lang w:eastAsia="es-CO"/>
          </w:rPr>
          <w:t>Eliminar un producto</w:t>
        </w:r>
        <w:r w:rsidRPr="001C26C7">
          <w:rPr>
            <w:rFonts w:ascii="Lato" w:eastAsia="Times New Roman" w:hAnsi="Lato" w:cs="Times New Roman"/>
            <w:color w:val="767676"/>
            <w:sz w:val="29"/>
            <w:szCs w:val="29"/>
            <w:lang w:eastAsia="es-CO"/>
          </w:rPr>
          <w:t>: dado un ID, eliminar el producto del almacén.</w:t>
        </w:r>
      </w:ins>
    </w:p>
    <w:p w14:paraId="51C6FEF0" w14:textId="77777777" w:rsidR="001C26C7" w:rsidRPr="001C26C7" w:rsidRDefault="001C26C7" w:rsidP="001C26C7">
      <w:pPr>
        <w:numPr>
          <w:ilvl w:val="0"/>
          <w:numId w:val="30"/>
        </w:numPr>
        <w:spacing w:after="0" w:line="240" w:lineRule="auto"/>
        <w:rPr>
          <w:ins w:id="473" w:author="Unknown"/>
          <w:rFonts w:ascii="Lato" w:eastAsia="Times New Roman" w:hAnsi="Lato" w:cs="Times New Roman"/>
          <w:color w:val="767676"/>
          <w:sz w:val="29"/>
          <w:szCs w:val="29"/>
          <w:lang w:eastAsia="es-CO"/>
        </w:rPr>
      </w:pPr>
      <w:ins w:id="474" w:author="Unknown">
        <w:r w:rsidRPr="001C26C7">
          <w:rPr>
            <w:rFonts w:ascii="Lato" w:eastAsia="Times New Roman" w:hAnsi="Lato" w:cs="Times New Roman"/>
            <w:b/>
            <w:bCs/>
            <w:color w:val="767676"/>
            <w:sz w:val="29"/>
            <w:szCs w:val="29"/>
            <w:lang w:eastAsia="es-CO"/>
          </w:rPr>
          <w:t>Mostrar información</w:t>
        </w:r>
        <w:r w:rsidRPr="001C26C7">
          <w:rPr>
            <w:rFonts w:ascii="Lato" w:eastAsia="Times New Roman" w:hAnsi="Lato" w:cs="Times New Roman"/>
            <w:color w:val="767676"/>
            <w:sz w:val="29"/>
            <w:szCs w:val="29"/>
            <w:lang w:eastAsia="es-CO"/>
          </w:rPr>
          <w:t>: mostramos para cada bebida toda su información.</w:t>
        </w:r>
      </w:ins>
    </w:p>
    <w:p w14:paraId="5A2F2377" w14:textId="77777777" w:rsidR="001C26C7" w:rsidRPr="001C26C7" w:rsidRDefault="001C26C7" w:rsidP="001C26C7">
      <w:pPr>
        <w:spacing w:line="240" w:lineRule="auto"/>
        <w:rPr>
          <w:ins w:id="475" w:author="Unknown"/>
          <w:rFonts w:ascii="Lato" w:eastAsia="Times New Roman" w:hAnsi="Lato" w:cs="Times New Roman"/>
          <w:color w:val="767676"/>
          <w:sz w:val="29"/>
          <w:szCs w:val="29"/>
          <w:lang w:eastAsia="es-CO"/>
        </w:rPr>
      </w:pPr>
      <w:ins w:id="476" w:author="Unknown">
        <w:r w:rsidRPr="001C26C7">
          <w:rPr>
            <w:rFonts w:ascii="Lato" w:eastAsia="Times New Roman" w:hAnsi="Lato" w:cs="Times New Roman"/>
            <w:color w:val="767676"/>
            <w:sz w:val="29"/>
            <w:szCs w:val="29"/>
            <w:lang w:eastAsia="es-CO"/>
          </w:rPr>
          <w:t xml:space="preserve">Puedes usar un </w:t>
        </w:r>
        <w:proofErr w:type="spellStart"/>
        <w:r w:rsidRPr="001C26C7">
          <w:rPr>
            <w:rFonts w:ascii="Lato" w:eastAsia="Times New Roman" w:hAnsi="Lato" w:cs="Times New Roman"/>
            <w:color w:val="767676"/>
            <w:sz w:val="29"/>
            <w:szCs w:val="29"/>
            <w:lang w:eastAsia="es-CO"/>
          </w:rPr>
          <w:t>main</w:t>
        </w:r>
        <w:proofErr w:type="spellEnd"/>
        <w:r w:rsidRPr="001C26C7">
          <w:rPr>
            <w:rFonts w:ascii="Lato" w:eastAsia="Times New Roman" w:hAnsi="Lato" w:cs="Times New Roman"/>
            <w:color w:val="767676"/>
            <w:sz w:val="29"/>
            <w:szCs w:val="29"/>
            <w:lang w:eastAsia="es-CO"/>
          </w:rPr>
          <w:t xml:space="preserve"> para probar las funcionalidades (añade productos, calcula precios, muestra información, </w:t>
        </w:r>
        <w:proofErr w:type="spellStart"/>
        <w:r w:rsidRPr="001C26C7">
          <w:rPr>
            <w:rFonts w:ascii="Lato" w:eastAsia="Times New Roman" w:hAnsi="Lato" w:cs="Times New Roman"/>
            <w:color w:val="767676"/>
            <w:sz w:val="29"/>
            <w:szCs w:val="29"/>
            <w:lang w:eastAsia="es-CO"/>
          </w:rPr>
          <w:t>etc</w:t>
        </w:r>
        <w:proofErr w:type="spellEnd"/>
        <w:r w:rsidRPr="001C26C7">
          <w:rPr>
            <w:rFonts w:ascii="Lato" w:eastAsia="Times New Roman" w:hAnsi="Lato" w:cs="Times New Roman"/>
            <w:color w:val="767676"/>
            <w:sz w:val="29"/>
            <w:szCs w:val="29"/>
            <w:lang w:eastAsia="es-CO"/>
          </w:rPr>
          <w:t>)</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55572865"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5D7063BF"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3BAF7638"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36"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37"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4FEECCF4" w14:textId="77777777" w:rsidTr="001C26C7">
        <w:trPr>
          <w:jc w:val="center"/>
        </w:trPr>
        <w:tc>
          <w:tcPr>
            <w:tcW w:w="0" w:type="auto"/>
            <w:gridSpan w:val="2"/>
            <w:tcBorders>
              <w:top w:val="nil"/>
              <w:left w:val="nil"/>
              <w:bottom w:val="nil"/>
              <w:right w:val="nil"/>
            </w:tcBorders>
            <w:shd w:val="clear" w:color="auto" w:fill="auto"/>
            <w:vAlign w:val="center"/>
            <w:hideMark/>
          </w:tcPr>
          <w:p w14:paraId="0BB593A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17399192" w14:textId="77777777" w:rsidR="001C26C7" w:rsidRPr="001C26C7" w:rsidRDefault="001C26C7" w:rsidP="001C26C7">
      <w:pPr>
        <w:shd w:val="clear" w:color="auto" w:fill="FFFFFF"/>
        <w:spacing w:line="240" w:lineRule="auto"/>
        <w:rPr>
          <w:ins w:id="477"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3EDC5203" w14:textId="77777777" w:rsidTr="001C26C7">
        <w:trPr>
          <w:jc w:val="center"/>
        </w:trPr>
        <w:tc>
          <w:tcPr>
            <w:tcW w:w="18525" w:type="dxa"/>
            <w:tcBorders>
              <w:top w:val="nil"/>
              <w:left w:val="nil"/>
              <w:bottom w:val="nil"/>
              <w:right w:val="nil"/>
            </w:tcBorders>
            <w:shd w:val="clear" w:color="auto" w:fill="auto"/>
            <w:vAlign w:val="center"/>
            <w:hideMark/>
          </w:tcPr>
          <w:p w14:paraId="16925B38"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07C22A45"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379B311E"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254318B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A187708"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57B8231D" w14:textId="77777777" w:rsidR="001C26C7" w:rsidRPr="001C26C7" w:rsidRDefault="001C26C7" w:rsidP="001C26C7">
      <w:pPr>
        <w:spacing w:after="240" w:line="240" w:lineRule="auto"/>
        <w:rPr>
          <w:ins w:id="478" w:author="Unknown"/>
          <w:rFonts w:ascii="Lato" w:eastAsia="Times New Roman" w:hAnsi="Lato" w:cs="Times New Roman"/>
          <w:color w:val="767676"/>
          <w:sz w:val="29"/>
          <w:szCs w:val="29"/>
          <w:lang w:eastAsia="es-CO"/>
        </w:rPr>
      </w:pPr>
      <w:ins w:id="479" w:author="Unknown">
        <w:r w:rsidRPr="001C26C7">
          <w:rPr>
            <w:rFonts w:ascii="Lato" w:eastAsia="Times New Roman" w:hAnsi="Lato" w:cs="Times New Roman"/>
            <w:b/>
            <w:bCs/>
            <w:color w:val="767676"/>
            <w:sz w:val="29"/>
            <w:szCs w:val="29"/>
            <w:lang w:eastAsia="es-CO"/>
          </w:rPr>
          <w:t>15)</w:t>
        </w:r>
        <w:r w:rsidRPr="001C26C7">
          <w:rPr>
            <w:rFonts w:ascii="Lato" w:eastAsia="Times New Roman" w:hAnsi="Lato" w:cs="Times New Roman"/>
            <w:color w:val="767676"/>
            <w:sz w:val="29"/>
            <w:szCs w:val="29"/>
            <w:lang w:eastAsia="es-CO"/>
          </w:rPr>
          <w:t> Nos piden realizar una agenda telefónica de contactos.</w:t>
        </w:r>
      </w:ins>
    </w:p>
    <w:p w14:paraId="4E27F9DC" w14:textId="77777777" w:rsidR="001C26C7" w:rsidRPr="001C26C7" w:rsidRDefault="001C26C7" w:rsidP="001C26C7">
      <w:pPr>
        <w:spacing w:after="240" w:line="240" w:lineRule="auto"/>
        <w:rPr>
          <w:ins w:id="480" w:author="Unknown"/>
          <w:rFonts w:ascii="Lato" w:eastAsia="Times New Roman" w:hAnsi="Lato" w:cs="Times New Roman"/>
          <w:color w:val="767676"/>
          <w:sz w:val="29"/>
          <w:szCs w:val="29"/>
          <w:lang w:eastAsia="es-CO"/>
        </w:rPr>
      </w:pPr>
      <w:ins w:id="481" w:author="Unknown">
        <w:r w:rsidRPr="001C26C7">
          <w:rPr>
            <w:rFonts w:ascii="Lato" w:eastAsia="Times New Roman" w:hAnsi="Lato" w:cs="Times New Roman"/>
            <w:color w:val="767676"/>
            <w:sz w:val="29"/>
            <w:szCs w:val="29"/>
            <w:lang w:eastAsia="es-CO"/>
          </w:rPr>
          <w:lastRenderedPageBreak/>
          <w:t>Un contacto está definido por un nombre y un teléfono (No es necesario de validar). Un contacto es igual a otro cuando sus nombres son iguales.</w:t>
        </w:r>
      </w:ins>
    </w:p>
    <w:p w14:paraId="6EA93D18" w14:textId="77777777" w:rsidR="001C26C7" w:rsidRPr="001C26C7" w:rsidRDefault="001C26C7" w:rsidP="001C26C7">
      <w:pPr>
        <w:spacing w:after="240" w:line="240" w:lineRule="auto"/>
        <w:rPr>
          <w:ins w:id="482" w:author="Unknown"/>
          <w:rFonts w:ascii="Lato" w:eastAsia="Times New Roman" w:hAnsi="Lato" w:cs="Times New Roman"/>
          <w:color w:val="767676"/>
          <w:sz w:val="29"/>
          <w:szCs w:val="29"/>
          <w:lang w:eastAsia="es-CO"/>
        </w:rPr>
      </w:pPr>
      <w:ins w:id="483" w:author="Unknown">
        <w:r w:rsidRPr="001C26C7">
          <w:rPr>
            <w:rFonts w:ascii="Lato" w:eastAsia="Times New Roman" w:hAnsi="Lato" w:cs="Times New Roman"/>
            <w:color w:val="767676"/>
            <w:sz w:val="29"/>
            <w:szCs w:val="29"/>
            <w:lang w:eastAsia="es-CO"/>
          </w:rPr>
          <w:t>Una agenda de contactos está formada por un conjunto de contactos (Piensa en que tipo puede ser)</w:t>
        </w:r>
      </w:ins>
    </w:p>
    <w:p w14:paraId="6D99A931" w14:textId="77777777" w:rsidR="001C26C7" w:rsidRPr="001C26C7" w:rsidRDefault="001C26C7" w:rsidP="001C26C7">
      <w:pPr>
        <w:spacing w:after="240" w:line="240" w:lineRule="auto"/>
        <w:rPr>
          <w:ins w:id="484" w:author="Unknown"/>
          <w:rFonts w:ascii="Lato" w:eastAsia="Times New Roman" w:hAnsi="Lato" w:cs="Times New Roman"/>
          <w:color w:val="767676"/>
          <w:sz w:val="29"/>
          <w:szCs w:val="29"/>
          <w:lang w:eastAsia="es-CO"/>
        </w:rPr>
      </w:pPr>
      <w:ins w:id="485" w:author="Unknown">
        <w:r w:rsidRPr="001C26C7">
          <w:rPr>
            <w:rFonts w:ascii="Lato" w:eastAsia="Times New Roman" w:hAnsi="Lato" w:cs="Times New Roman"/>
            <w:color w:val="767676"/>
            <w:sz w:val="29"/>
            <w:szCs w:val="29"/>
            <w:lang w:eastAsia="es-CO"/>
          </w:rPr>
          <w:t>Se podrá crear de dos formas, indicándoles nosotros el tamaño o con un tamaño por defecto (10)</w:t>
        </w:r>
      </w:ins>
    </w:p>
    <w:p w14:paraId="3AFCB729" w14:textId="77777777" w:rsidR="001C26C7" w:rsidRPr="001C26C7" w:rsidRDefault="001C26C7" w:rsidP="001C26C7">
      <w:pPr>
        <w:spacing w:after="240" w:line="240" w:lineRule="auto"/>
        <w:rPr>
          <w:ins w:id="486" w:author="Unknown"/>
          <w:rFonts w:ascii="Lato" w:eastAsia="Times New Roman" w:hAnsi="Lato" w:cs="Times New Roman"/>
          <w:color w:val="767676"/>
          <w:sz w:val="29"/>
          <w:szCs w:val="29"/>
          <w:lang w:eastAsia="es-CO"/>
        </w:rPr>
      </w:pPr>
      <w:ins w:id="487" w:author="Unknown">
        <w:r w:rsidRPr="001C26C7">
          <w:rPr>
            <w:rFonts w:ascii="Lato" w:eastAsia="Times New Roman" w:hAnsi="Lato" w:cs="Times New Roman"/>
            <w:color w:val="767676"/>
            <w:sz w:val="29"/>
            <w:szCs w:val="29"/>
            <w:lang w:eastAsia="es-CO"/>
          </w:rPr>
          <w:t>Los métodos de la agenda serán los siguientes:</w:t>
        </w:r>
      </w:ins>
    </w:p>
    <w:p w14:paraId="0C0B6B33" w14:textId="77777777" w:rsidR="001C26C7" w:rsidRPr="001C26C7" w:rsidRDefault="001C26C7" w:rsidP="001C26C7">
      <w:pPr>
        <w:numPr>
          <w:ilvl w:val="0"/>
          <w:numId w:val="31"/>
        </w:numPr>
        <w:spacing w:before="100" w:beforeAutospacing="1" w:after="240" w:line="240" w:lineRule="auto"/>
        <w:rPr>
          <w:ins w:id="488" w:author="Unknown"/>
          <w:rFonts w:ascii="Lato" w:eastAsia="Times New Roman" w:hAnsi="Lato" w:cs="Times New Roman"/>
          <w:color w:val="767676"/>
          <w:sz w:val="29"/>
          <w:szCs w:val="29"/>
          <w:lang w:eastAsia="es-CO"/>
        </w:rPr>
      </w:pPr>
      <w:proofErr w:type="spellStart"/>
      <w:ins w:id="489" w:author="Unknown">
        <w:r w:rsidRPr="001C26C7">
          <w:rPr>
            <w:rFonts w:ascii="Lato" w:eastAsia="Times New Roman" w:hAnsi="Lato" w:cs="Times New Roman"/>
            <w:color w:val="767676"/>
            <w:sz w:val="29"/>
            <w:szCs w:val="29"/>
            <w:lang w:eastAsia="es-CO"/>
          </w:rPr>
          <w:t>aniadirContacto</w:t>
        </w:r>
        <w:proofErr w:type="spellEnd"/>
        <w:r w:rsidRPr="001C26C7">
          <w:rPr>
            <w:rFonts w:ascii="Lato" w:eastAsia="Times New Roman" w:hAnsi="Lato" w:cs="Times New Roman"/>
            <w:color w:val="767676"/>
            <w:sz w:val="29"/>
            <w:szCs w:val="29"/>
            <w:lang w:eastAsia="es-CO"/>
          </w:rPr>
          <w:t>(Contacto c): Añade un contacto a la agenda, sino se pueden meter más a la agenda se indicara por pantalla. No se pueden meter contactos que existan, es decir, no podemos duplicar nombres, aunque tengan distinto teléfono.</w:t>
        </w:r>
      </w:ins>
    </w:p>
    <w:p w14:paraId="2D1C4C0F" w14:textId="77777777" w:rsidR="001C26C7" w:rsidRPr="001C26C7" w:rsidRDefault="001C26C7" w:rsidP="001C26C7">
      <w:pPr>
        <w:numPr>
          <w:ilvl w:val="0"/>
          <w:numId w:val="31"/>
        </w:numPr>
        <w:spacing w:before="100" w:beforeAutospacing="1" w:after="240" w:line="240" w:lineRule="auto"/>
        <w:rPr>
          <w:ins w:id="490" w:author="Unknown"/>
          <w:rFonts w:ascii="Lato" w:eastAsia="Times New Roman" w:hAnsi="Lato" w:cs="Times New Roman"/>
          <w:color w:val="767676"/>
          <w:sz w:val="29"/>
          <w:szCs w:val="29"/>
          <w:lang w:eastAsia="es-CO"/>
        </w:rPr>
      </w:pPr>
      <w:proofErr w:type="spellStart"/>
      <w:ins w:id="491" w:author="Unknown">
        <w:r w:rsidRPr="001C26C7">
          <w:rPr>
            <w:rFonts w:ascii="Lato" w:eastAsia="Times New Roman" w:hAnsi="Lato" w:cs="Times New Roman"/>
            <w:color w:val="767676"/>
            <w:sz w:val="29"/>
            <w:szCs w:val="29"/>
            <w:lang w:eastAsia="es-CO"/>
          </w:rPr>
          <w:t>existeContacto</w:t>
        </w:r>
        <w:proofErr w:type="spellEnd"/>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Conctacto</w:t>
        </w:r>
        <w:proofErr w:type="spellEnd"/>
        <w:r w:rsidRPr="001C26C7">
          <w:rPr>
            <w:rFonts w:ascii="Lato" w:eastAsia="Times New Roman" w:hAnsi="Lato" w:cs="Times New Roman"/>
            <w:color w:val="767676"/>
            <w:sz w:val="29"/>
            <w:szCs w:val="29"/>
            <w:lang w:eastAsia="es-CO"/>
          </w:rPr>
          <w:t xml:space="preserve"> c): indica si el contacto pasado existe o no.</w:t>
        </w:r>
      </w:ins>
    </w:p>
    <w:p w14:paraId="319EAEB2" w14:textId="77777777" w:rsidR="001C26C7" w:rsidRPr="001C26C7" w:rsidRDefault="001C26C7" w:rsidP="001C26C7">
      <w:pPr>
        <w:numPr>
          <w:ilvl w:val="0"/>
          <w:numId w:val="31"/>
        </w:numPr>
        <w:spacing w:before="100" w:beforeAutospacing="1" w:after="240" w:line="240" w:lineRule="auto"/>
        <w:rPr>
          <w:ins w:id="492" w:author="Unknown"/>
          <w:rFonts w:ascii="Lato" w:eastAsia="Times New Roman" w:hAnsi="Lato" w:cs="Times New Roman"/>
          <w:color w:val="767676"/>
          <w:sz w:val="29"/>
          <w:szCs w:val="29"/>
          <w:lang w:eastAsia="es-CO"/>
        </w:rPr>
      </w:pPr>
      <w:proofErr w:type="spellStart"/>
      <w:ins w:id="493" w:author="Unknown">
        <w:r w:rsidRPr="001C26C7">
          <w:rPr>
            <w:rFonts w:ascii="Lato" w:eastAsia="Times New Roman" w:hAnsi="Lato" w:cs="Times New Roman"/>
            <w:color w:val="767676"/>
            <w:sz w:val="29"/>
            <w:szCs w:val="29"/>
            <w:lang w:eastAsia="es-CO"/>
          </w:rPr>
          <w:t>listarContactos</w:t>
        </w:r>
        <w:proofErr w:type="spellEnd"/>
        <w:r w:rsidRPr="001C26C7">
          <w:rPr>
            <w:rFonts w:ascii="Lato" w:eastAsia="Times New Roman" w:hAnsi="Lato" w:cs="Times New Roman"/>
            <w:color w:val="767676"/>
            <w:sz w:val="29"/>
            <w:szCs w:val="29"/>
            <w:lang w:eastAsia="es-CO"/>
          </w:rPr>
          <w:t>(): Lista toda la agenda</w:t>
        </w:r>
      </w:ins>
    </w:p>
    <w:p w14:paraId="2FA0B4F0" w14:textId="77777777" w:rsidR="001C26C7" w:rsidRPr="001C26C7" w:rsidRDefault="001C26C7" w:rsidP="001C26C7">
      <w:pPr>
        <w:numPr>
          <w:ilvl w:val="0"/>
          <w:numId w:val="31"/>
        </w:numPr>
        <w:spacing w:before="100" w:beforeAutospacing="1" w:after="240" w:line="240" w:lineRule="auto"/>
        <w:rPr>
          <w:ins w:id="494" w:author="Unknown"/>
          <w:rFonts w:ascii="Lato" w:eastAsia="Times New Roman" w:hAnsi="Lato" w:cs="Times New Roman"/>
          <w:color w:val="767676"/>
          <w:sz w:val="29"/>
          <w:szCs w:val="29"/>
          <w:lang w:eastAsia="es-CO"/>
        </w:rPr>
      </w:pPr>
      <w:proofErr w:type="spellStart"/>
      <w:ins w:id="495" w:author="Unknown">
        <w:r w:rsidRPr="001C26C7">
          <w:rPr>
            <w:rFonts w:ascii="Lato" w:eastAsia="Times New Roman" w:hAnsi="Lato" w:cs="Times New Roman"/>
            <w:color w:val="767676"/>
            <w:sz w:val="29"/>
            <w:szCs w:val="29"/>
            <w:lang w:eastAsia="es-CO"/>
          </w:rPr>
          <w:t>buscaContacto</w:t>
        </w:r>
        <w:proofErr w:type="spellEnd"/>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String</w:t>
        </w:r>
        <w:proofErr w:type="spellEnd"/>
        <w:r w:rsidRPr="001C26C7">
          <w:rPr>
            <w:rFonts w:ascii="Lato" w:eastAsia="Times New Roman" w:hAnsi="Lato" w:cs="Times New Roman"/>
            <w:color w:val="767676"/>
            <w:sz w:val="29"/>
            <w:szCs w:val="29"/>
            <w:lang w:eastAsia="es-CO"/>
          </w:rPr>
          <w:t xml:space="preserve"> nombre): busca un contacto por su nombre y muestra su teléfono.</w:t>
        </w:r>
      </w:ins>
    </w:p>
    <w:p w14:paraId="434A1F99" w14:textId="77777777" w:rsidR="001C26C7" w:rsidRPr="001C26C7" w:rsidRDefault="001C26C7" w:rsidP="001C26C7">
      <w:pPr>
        <w:numPr>
          <w:ilvl w:val="0"/>
          <w:numId w:val="31"/>
        </w:numPr>
        <w:spacing w:before="100" w:beforeAutospacing="1" w:after="240" w:line="240" w:lineRule="auto"/>
        <w:rPr>
          <w:ins w:id="496" w:author="Unknown"/>
          <w:rFonts w:ascii="Lato" w:eastAsia="Times New Roman" w:hAnsi="Lato" w:cs="Times New Roman"/>
          <w:color w:val="767676"/>
          <w:sz w:val="29"/>
          <w:szCs w:val="29"/>
          <w:lang w:eastAsia="es-CO"/>
        </w:rPr>
      </w:pPr>
      <w:proofErr w:type="spellStart"/>
      <w:ins w:id="497" w:author="Unknown">
        <w:r w:rsidRPr="001C26C7">
          <w:rPr>
            <w:rFonts w:ascii="Lato" w:eastAsia="Times New Roman" w:hAnsi="Lato" w:cs="Times New Roman"/>
            <w:color w:val="767676"/>
            <w:sz w:val="29"/>
            <w:szCs w:val="29"/>
            <w:lang w:eastAsia="es-CO"/>
          </w:rPr>
          <w:t>eliminarContacto</w:t>
        </w:r>
        <w:proofErr w:type="spellEnd"/>
        <w:r w:rsidRPr="001C26C7">
          <w:rPr>
            <w:rFonts w:ascii="Lato" w:eastAsia="Times New Roman" w:hAnsi="Lato" w:cs="Times New Roman"/>
            <w:color w:val="767676"/>
            <w:sz w:val="29"/>
            <w:szCs w:val="29"/>
            <w:lang w:eastAsia="es-CO"/>
          </w:rPr>
          <w:t>(Contacto c): elimina el contacto de la agenda, indica si se ha eliminado o no por pantalla</w:t>
        </w:r>
      </w:ins>
    </w:p>
    <w:p w14:paraId="0DAB0435" w14:textId="77777777" w:rsidR="001C26C7" w:rsidRPr="001C26C7" w:rsidRDefault="001C26C7" w:rsidP="001C26C7">
      <w:pPr>
        <w:numPr>
          <w:ilvl w:val="0"/>
          <w:numId w:val="31"/>
        </w:numPr>
        <w:spacing w:before="100" w:beforeAutospacing="1" w:after="240" w:line="240" w:lineRule="auto"/>
        <w:rPr>
          <w:ins w:id="498" w:author="Unknown"/>
          <w:rFonts w:ascii="Lato" w:eastAsia="Times New Roman" w:hAnsi="Lato" w:cs="Times New Roman"/>
          <w:color w:val="767676"/>
          <w:sz w:val="29"/>
          <w:szCs w:val="29"/>
          <w:lang w:eastAsia="es-CO"/>
        </w:rPr>
      </w:pPr>
      <w:proofErr w:type="spellStart"/>
      <w:ins w:id="499" w:author="Unknown">
        <w:r w:rsidRPr="001C26C7">
          <w:rPr>
            <w:rFonts w:ascii="Lato" w:eastAsia="Times New Roman" w:hAnsi="Lato" w:cs="Times New Roman"/>
            <w:color w:val="767676"/>
            <w:sz w:val="29"/>
            <w:szCs w:val="29"/>
            <w:lang w:eastAsia="es-CO"/>
          </w:rPr>
          <w:t>agendaLlena</w:t>
        </w:r>
        <w:proofErr w:type="spellEnd"/>
        <w:r w:rsidRPr="001C26C7">
          <w:rPr>
            <w:rFonts w:ascii="Lato" w:eastAsia="Times New Roman" w:hAnsi="Lato" w:cs="Times New Roman"/>
            <w:color w:val="767676"/>
            <w:sz w:val="29"/>
            <w:szCs w:val="29"/>
            <w:lang w:eastAsia="es-CO"/>
          </w:rPr>
          <w:t>(): indica si la agenda está llena.</w:t>
        </w:r>
      </w:ins>
    </w:p>
    <w:p w14:paraId="74CD0DA3" w14:textId="77777777" w:rsidR="001C26C7" w:rsidRPr="001C26C7" w:rsidRDefault="001C26C7" w:rsidP="001C26C7">
      <w:pPr>
        <w:numPr>
          <w:ilvl w:val="0"/>
          <w:numId w:val="31"/>
        </w:numPr>
        <w:spacing w:after="0" w:line="240" w:lineRule="auto"/>
        <w:rPr>
          <w:ins w:id="500" w:author="Unknown"/>
          <w:rFonts w:ascii="Lato" w:eastAsia="Times New Roman" w:hAnsi="Lato" w:cs="Times New Roman"/>
          <w:color w:val="767676"/>
          <w:sz w:val="29"/>
          <w:szCs w:val="29"/>
          <w:lang w:eastAsia="es-CO"/>
        </w:rPr>
      </w:pPr>
      <w:proofErr w:type="spellStart"/>
      <w:ins w:id="501" w:author="Unknown">
        <w:r w:rsidRPr="001C26C7">
          <w:rPr>
            <w:rFonts w:ascii="Lato" w:eastAsia="Times New Roman" w:hAnsi="Lato" w:cs="Times New Roman"/>
            <w:color w:val="767676"/>
            <w:sz w:val="29"/>
            <w:szCs w:val="29"/>
            <w:lang w:eastAsia="es-CO"/>
          </w:rPr>
          <w:t>huecosLibres</w:t>
        </w:r>
        <w:proofErr w:type="spellEnd"/>
        <w:r w:rsidRPr="001C26C7">
          <w:rPr>
            <w:rFonts w:ascii="Lato" w:eastAsia="Times New Roman" w:hAnsi="Lato" w:cs="Times New Roman"/>
            <w:color w:val="767676"/>
            <w:sz w:val="29"/>
            <w:szCs w:val="29"/>
            <w:lang w:eastAsia="es-CO"/>
          </w:rPr>
          <w:t>(): indica cuantos contactos más podemos meter.</w:t>
        </w:r>
      </w:ins>
    </w:p>
    <w:p w14:paraId="799122BE" w14:textId="77777777" w:rsidR="001C26C7" w:rsidRPr="001C26C7" w:rsidRDefault="001C26C7" w:rsidP="001C26C7">
      <w:pPr>
        <w:spacing w:line="240" w:lineRule="auto"/>
        <w:rPr>
          <w:ins w:id="502" w:author="Unknown"/>
          <w:rFonts w:ascii="Lato" w:eastAsia="Times New Roman" w:hAnsi="Lato" w:cs="Times New Roman"/>
          <w:color w:val="767676"/>
          <w:sz w:val="29"/>
          <w:szCs w:val="29"/>
          <w:lang w:eastAsia="es-CO"/>
        </w:rPr>
      </w:pPr>
      <w:ins w:id="503" w:author="Unknown">
        <w:r w:rsidRPr="001C26C7">
          <w:rPr>
            <w:rFonts w:ascii="Lato" w:eastAsia="Times New Roman" w:hAnsi="Lato" w:cs="Times New Roman"/>
            <w:color w:val="767676"/>
            <w:sz w:val="29"/>
            <w:szCs w:val="29"/>
            <w:lang w:eastAsia="es-CO"/>
          </w:rPr>
          <w:t>Crea un menú con opciones por consola para probar todas estas funcionalidades.</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052BED69"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4FEECF07"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17893110"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38"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39"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7DA84A96" w14:textId="77777777" w:rsidTr="001C26C7">
        <w:trPr>
          <w:jc w:val="center"/>
        </w:trPr>
        <w:tc>
          <w:tcPr>
            <w:tcW w:w="0" w:type="auto"/>
            <w:gridSpan w:val="2"/>
            <w:tcBorders>
              <w:top w:val="nil"/>
              <w:left w:val="nil"/>
              <w:bottom w:val="nil"/>
              <w:right w:val="nil"/>
            </w:tcBorders>
            <w:shd w:val="clear" w:color="auto" w:fill="auto"/>
            <w:vAlign w:val="center"/>
            <w:hideMark/>
          </w:tcPr>
          <w:p w14:paraId="013F8A46"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3C424E4F" w14:textId="77777777" w:rsidR="001C26C7" w:rsidRPr="001C26C7" w:rsidRDefault="001C26C7" w:rsidP="001C26C7">
      <w:pPr>
        <w:shd w:val="clear" w:color="auto" w:fill="FFFFFF"/>
        <w:spacing w:line="240" w:lineRule="auto"/>
        <w:rPr>
          <w:ins w:id="504"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66001132" w14:textId="77777777" w:rsidTr="001C26C7">
        <w:trPr>
          <w:jc w:val="center"/>
        </w:trPr>
        <w:tc>
          <w:tcPr>
            <w:tcW w:w="18525" w:type="dxa"/>
            <w:tcBorders>
              <w:top w:val="nil"/>
              <w:left w:val="nil"/>
              <w:bottom w:val="nil"/>
              <w:right w:val="nil"/>
            </w:tcBorders>
            <w:shd w:val="clear" w:color="auto" w:fill="auto"/>
            <w:vAlign w:val="center"/>
            <w:hideMark/>
          </w:tcPr>
          <w:p w14:paraId="56C30EC7"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141ADF95"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00731A7A"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2BA0A29A"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4C8AB5F3"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5ACB5CB6" w14:textId="77777777" w:rsidR="001C26C7" w:rsidRPr="001C26C7" w:rsidRDefault="001C26C7" w:rsidP="001C26C7">
      <w:pPr>
        <w:spacing w:after="240" w:line="240" w:lineRule="auto"/>
        <w:rPr>
          <w:ins w:id="505" w:author="Unknown"/>
          <w:rFonts w:ascii="Lato" w:eastAsia="Times New Roman" w:hAnsi="Lato" w:cs="Times New Roman"/>
          <w:color w:val="767676"/>
          <w:sz w:val="29"/>
          <w:szCs w:val="29"/>
          <w:lang w:eastAsia="es-CO"/>
        </w:rPr>
      </w:pPr>
      <w:ins w:id="506" w:author="Unknown">
        <w:r w:rsidRPr="001C26C7">
          <w:rPr>
            <w:rFonts w:ascii="Lato" w:eastAsia="Times New Roman" w:hAnsi="Lato" w:cs="Times New Roman"/>
            <w:b/>
            <w:bCs/>
            <w:color w:val="767676"/>
            <w:sz w:val="29"/>
            <w:szCs w:val="29"/>
            <w:lang w:eastAsia="es-CO"/>
          </w:rPr>
          <w:t>16)</w:t>
        </w:r>
        <w:r w:rsidRPr="001C26C7">
          <w:rPr>
            <w:rFonts w:ascii="Lato" w:eastAsia="Times New Roman" w:hAnsi="Lato" w:cs="Times New Roman"/>
            <w:color w:val="767676"/>
            <w:sz w:val="29"/>
            <w:szCs w:val="29"/>
            <w:lang w:eastAsia="es-CO"/>
          </w:rPr>
          <w:t> Vamos a hacer unas mejoras a la clase Baraja del ejercicio 5 de POO de los videos.</w:t>
        </w:r>
      </w:ins>
    </w:p>
    <w:p w14:paraId="46B09A45" w14:textId="77777777" w:rsidR="001C26C7" w:rsidRPr="001C26C7" w:rsidRDefault="001C26C7" w:rsidP="001C26C7">
      <w:pPr>
        <w:spacing w:after="240" w:line="240" w:lineRule="auto"/>
        <w:rPr>
          <w:ins w:id="507" w:author="Unknown"/>
          <w:rFonts w:ascii="Lato" w:eastAsia="Times New Roman" w:hAnsi="Lato" w:cs="Times New Roman"/>
          <w:color w:val="767676"/>
          <w:sz w:val="29"/>
          <w:szCs w:val="29"/>
          <w:lang w:eastAsia="es-CO"/>
        </w:rPr>
      </w:pPr>
      <w:ins w:id="508" w:author="Unknown">
        <w:r w:rsidRPr="001C26C7">
          <w:rPr>
            <w:rFonts w:ascii="Lato" w:eastAsia="Times New Roman" w:hAnsi="Lato" w:cs="Times New Roman"/>
            <w:color w:val="767676"/>
            <w:sz w:val="29"/>
            <w:szCs w:val="29"/>
            <w:lang w:eastAsia="es-CO"/>
          </w:rPr>
          <w:lastRenderedPageBreak/>
          <w:t>Lo primero que haremos es que nuestra clase Baraja será la clase padre y será abstracta.</w:t>
        </w:r>
      </w:ins>
    </w:p>
    <w:p w14:paraId="001B1A71" w14:textId="77777777" w:rsidR="001C26C7" w:rsidRPr="001C26C7" w:rsidRDefault="001C26C7" w:rsidP="001C26C7">
      <w:pPr>
        <w:spacing w:after="240" w:line="240" w:lineRule="auto"/>
        <w:rPr>
          <w:ins w:id="509" w:author="Unknown"/>
          <w:rFonts w:ascii="Lato" w:eastAsia="Times New Roman" w:hAnsi="Lato" w:cs="Times New Roman"/>
          <w:color w:val="767676"/>
          <w:sz w:val="29"/>
          <w:szCs w:val="29"/>
          <w:lang w:eastAsia="es-CO"/>
        </w:rPr>
      </w:pPr>
      <w:ins w:id="510" w:author="Unknown">
        <w:r w:rsidRPr="001C26C7">
          <w:rPr>
            <w:rFonts w:ascii="Lato" w:eastAsia="Times New Roman" w:hAnsi="Lato" w:cs="Times New Roman"/>
            <w:color w:val="767676"/>
            <w:sz w:val="29"/>
            <w:szCs w:val="29"/>
            <w:lang w:eastAsia="es-CO"/>
          </w:rPr>
          <w:t>Le añadiremos el número de cartas en total y el número de cartas por palo.</w:t>
        </w:r>
      </w:ins>
    </w:p>
    <w:p w14:paraId="2AD21E92" w14:textId="77777777" w:rsidR="001C26C7" w:rsidRPr="001C26C7" w:rsidRDefault="001C26C7" w:rsidP="001C26C7">
      <w:pPr>
        <w:spacing w:after="240" w:line="240" w:lineRule="auto"/>
        <w:rPr>
          <w:ins w:id="511" w:author="Unknown"/>
          <w:rFonts w:ascii="Lato" w:eastAsia="Times New Roman" w:hAnsi="Lato" w:cs="Times New Roman"/>
          <w:color w:val="767676"/>
          <w:sz w:val="29"/>
          <w:szCs w:val="29"/>
          <w:lang w:eastAsia="es-CO"/>
        </w:rPr>
      </w:pPr>
      <w:ins w:id="512" w:author="Unknown">
        <w:r w:rsidRPr="001C26C7">
          <w:rPr>
            <w:rFonts w:ascii="Lato" w:eastAsia="Times New Roman" w:hAnsi="Lato" w:cs="Times New Roman"/>
            <w:color w:val="767676"/>
            <w:sz w:val="29"/>
            <w:szCs w:val="29"/>
            <w:lang w:eastAsia="es-CO"/>
          </w:rPr>
          <w:t xml:space="preserve">El método </w:t>
        </w:r>
        <w:proofErr w:type="spellStart"/>
        <w:r w:rsidRPr="001C26C7">
          <w:rPr>
            <w:rFonts w:ascii="Lato" w:eastAsia="Times New Roman" w:hAnsi="Lato" w:cs="Times New Roman"/>
            <w:color w:val="767676"/>
            <w:sz w:val="29"/>
            <w:szCs w:val="29"/>
            <w:lang w:eastAsia="es-CO"/>
          </w:rPr>
          <w:t>crearBaraja</w:t>
        </w:r>
        <w:proofErr w:type="spellEnd"/>
        <w:r w:rsidRPr="001C26C7">
          <w:rPr>
            <w:rFonts w:ascii="Lato" w:eastAsia="Times New Roman" w:hAnsi="Lato" w:cs="Times New Roman"/>
            <w:color w:val="767676"/>
            <w:sz w:val="29"/>
            <w:szCs w:val="29"/>
            <w:lang w:eastAsia="es-CO"/>
          </w:rPr>
          <w:t>() será abstracto.</w:t>
        </w:r>
      </w:ins>
    </w:p>
    <w:p w14:paraId="59EB7F63" w14:textId="77777777" w:rsidR="001C26C7" w:rsidRPr="001C26C7" w:rsidRDefault="001C26C7" w:rsidP="001C26C7">
      <w:pPr>
        <w:spacing w:after="240" w:line="240" w:lineRule="auto"/>
        <w:rPr>
          <w:ins w:id="513" w:author="Unknown"/>
          <w:rFonts w:ascii="Lato" w:eastAsia="Times New Roman" w:hAnsi="Lato" w:cs="Times New Roman"/>
          <w:color w:val="767676"/>
          <w:sz w:val="29"/>
          <w:szCs w:val="29"/>
          <w:lang w:eastAsia="es-CO"/>
        </w:rPr>
      </w:pPr>
      <w:ins w:id="514" w:author="Unknown">
        <w:r w:rsidRPr="001C26C7">
          <w:rPr>
            <w:rFonts w:ascii="Lato" w:eastAsia="Times New Roman" w:hAnsi="Lato" w:cs="Times New Roman"/>
            <w:color w:val="767676"/>
            <w:sz w:val="29"/>
            <w:szCs w:val="29"/>
            <w:lang w:eastAsia="es-CO"/>
          </w:rPr>
          <w:t>La clase Carta tendrá un atributo genérico que será el palo de nuestra versión anterior.</w:t>
        </w:r>
      </w:ins>
    </w:p>
    <w:p w14:paraId="3A82D19B" w14:textId="77777777" w:rsidR="001C26C7" w:rsidRPr="001C26C7" w:rsidRDefault="001C26C7" w:rsidP="001C26C7">
      <w:pPr>
        <w:spacing w:after="240" w:line="240" w:lineRule="auto"/>
        <w:rPr>
          <w:ins w:id="515" w:author="Unknown"/>
          <w:rFonts w:ascii="Lato" w:eastAsia="Times New Roman" w:hAnsi="Lato" w:cs="Times New Roman"/>
          <w:color w:val="767676"/>
          <w:sz w:val="29"/>
          <w:szCs w:val="29"/>
          <w:lang w:eastAsia="es-CO"/>
        </w:rPr>
      </w:pPr>
      <w:ins w:id="516" w:author="Unknown">
        <w:r w:rsidRPr="001C26C7">
          <w:rPr>
            <w:rFonts w:ascii="Lato" w:eastAsia="Times New Roman" w:hAnsi="Lato" w:cs="Times New Roman"/>
            <w:color w:val="767676"/>
            <w:sz w:val="29"/>
            <w:szCs w:val="29"/>
            <w:lang w:eastAsia="es-CO"/>
          </w:rPr>
          <w:t xml:space="preserve">Creamos dos </w:t>
        </w:r>
        <w:proofErr w:type="spellStart"/>
        <w:r w:rsidRPr="001C26C7">
          <w:rPr>
            <w:rFonts w:ascii="Lato" w:eastAsia="Times New Roman" w:hAnsi="Lato" w:cs="Times New Roman"/>
            <w:color w:val="767676"/>
            <w:sz w:val="29"/>
            <w:szCs w:val="29"/>
            <w:lang w:eastAsia="es-CO"/>
          </w:rPr>
          <w:t>Enum</w:t>
        </w:r>
        <w:proofErr w:type="spellEnd"/>
        <w:r w:rsidRPr="001C26C7">
          <w:rPr>
            <w:rFonts w:ascii="Lato" w:eastAsia="Times New Roman" w:hAnsi="Lato" w:cs="Times New Roman"/>
            <w:color w:val="767676"/>
            <w:sz w:val="29"/>
            <w:szCs w:val="29"/>
            <w:lang w:eastAsia="es-CO"/>
          </w:rPr>
          <w:t>:</w:t>
        </w:r>
      </w:ins>
    </w:p>
    <w:p w14:paraId="47AFFC94" w14:textId="77777777" w:rsidR="001C26C7" w:rsidRPr="001C26C7" w:rsidRDefault="001C26C7" w:rsidP="001C26C7">
      <w:pPr>
        <w:numPr>
          <w:ilvl w:val="0"/>
          <w:numId w:val="32"/>
        </w:numPr>
        <w:spacing w:before="100" w:beforeAutospacing="1" w:after="240" w:line="240" w:lineRule="auto"/>
        <w:rPr>
          <w:ins w:id="517" w:author="Unknown"/>
          <w:rFonts w:ascii="Lato" w:eastAsia="Times New Roman" w:hAnsi="Lato" w:cs="Times New Roman"/>
          <w:color w:val="767676"/>
          <w:sz w:val="29"/>
          <w:szCs w:val="29"/>
          <w:lang w:eastAsia="es-CO"/>
        </w:rPr>
      </w:pPr>
      <w:proofErr w:type="spellStart"/>
      <w:ins w:id="518" w:author="Unknown">
        <w:r w:rsidRPr="001C26C7">
          <w:rPr>
            <w:rFonts w:ascii="Lato" w:eastAsia="Times New Roman" w:hAnsi="Lato" w:cs="Times New Roman"/>
            <w:color w:val="767676"/>
            <w:sz w:val="29"/>
            <w:szCs w:val="29"/>
            <w:lang w:eastAsia="es-CO"/>
          </w:rPr>
          <w:t>PalosBarEspañola</w:t>
        </w:r>
        <w:proofErr w:type="spellEnd"/>
        <w:r w:rsidRPr="001C26C7">
          <w:rPr>
            <w:rFonts w:ascii="Lato" w:eastAsia="Times New Roman" w:hAnsi="Lato" w:cs="Times New Roman"/>
            <w:color w:val="767676"/>
            <w:sz w:val="29"/>
            <w:szCs w:val="29"/>
            <w:lang w:eastAsia="es-CO"/>
          </w:rPr>
          <w:t>:</w:t>
        </w:r>
      </w:ins>
    </w:p>
    <w:p w14:paraId="4579885E" w14:textId="77777777" w:rsidR="001C26C7" w:rsidRPr="001C26C7" w:rsidRDefault="001C26C7" w:rsidP="001C26C7">
      <w:pPr>
        <w:numPr>
          <w:ilvl w:val="1"/>
          <w:numId w:val="32"/>
        </w:numPr>
        <w:spacing w:before="100" w:beforeAutospacing="1" w:after="240" w:line="240" w:lineRule="auto"/>
        <w:ind w:left="960"/>
        <w:rPr>
          <w:ins w:id="519" w:author="Unknown"/>
          <w:rFonts w:ascii="Lato" w:eastAsia="Times New Roman" w:hAnsi="Lato" w:cs="Times New Roman"/>
          <w:color w:val="767676"/>
          <w:sz w:val="29"/>
          <w:szCs w:val="29"/>
          <w:lang w:eastAsia="es-CO"/>
        </w:rPr>
      </w:pPr>
      <w:ins w:id="520" w:author="Unknown">
        <w:r w:rsidRPr="001C26C7">
          <w:rPr>
            <w:rFonts w:ascii="Lato" w:eastAsia="Times New Roman" w:hAnsi="Lato" w:cs="Times New Roman"/>
            <w:color w:val="767676"/>
            <w:sz w:val="29"/>
            <w:szCs w:val="29"/>
            <w:lang w:eastAsia="es-CO"/>
          </w:rPr>
          <w:t>OROS</w:t>
        </w:r>
      </w:ins>
    </w:p>
    <w:p w14:paraId="62714661" w14:textId="77777777" w:rsidR="001C26C7" w:rsidRPr="001C26C7" w:rsidRDefault="001C26C7" w:rsidP="001C26C7">
      <w:pPr>
        <w:numPr>
          <w:ilvl w:val="1"/>
          <w:numId w:val="32"/>
        </w:numPr>
        <w:spacing w:before="100" w:beforeAutospacing="1" w:after="240" w:line="240" w:lineRule="auto"/>
        <w:ind w:left="960"/>
        <w:rPr>
          <w:ins w:id="521" w:author="Unknown"/>
          <w:rFonts w:ascii="Lato" w:eastAsia="Times New Roman" w:hAnsi="Lato" w:cs="Times New Roman"/>
          <w:color w:val="767676"/>
          <w:sz w:val="29"/>
          <w:szCs w:val="29"/>
          <w:lang w:eastAsia="es-CO"/>
        </w:rPr>
      </w:pPr>
      <w:ins w:id="522" w:author="Unknown">
        <w:r w:rsidRPr="001C26C7">
          <w:rPr>
            <w:rFonts w:ascii="Lato" w:eastAsia="Times New Roman" w:hAnsi="Lato" w:cs="Times New Roman"/>
            <w:color w:val="767676"/>
            <w:sz w:val="29"/>
            <w:szCs w:val="29"/>
            <w:lang w:eastAsia="es-CO"/>
          </w:rPr>
          <w:t>COPAS</w:t>
        </w:r>
      </w:ins>
    </w:p>
    <w:p w14:paraId="2EA5D4FA" w14:textId="77777777" w:rsidR="001C26C7" w:rsidRPr="001C26C7" w:rsidRDefault="001C26C7" w:rsidP="001C26C7">
      <w:pPr>
        <w:numPr>
          <w:ilvl w:val="1"/>
          <w:numId w:val="32"/>
        </w:numPr>
        <w:spacing w:before="100" w:beforeAutospacing="1" w:after="240" w:line="240" w:lineRule="auto"/>
        <w:ind w:left="960"/>
        <w:rPr>
          <w:ins w:id="523" w:author="Unknown"/>
          <w:rFonts w:ascii="Lato" w:eastAsia="Times New Roman" w:hAnsi="Lato" w:cs="Times New Roman"/>
          <w:color w:val="767676"/>
          <w:sz w:val="29"/>
          <w:szCs w:val="29"/>
          <w:lang w:eastAsia="es-CO"/>
        </w:rPr>
      </w:pPr>
      <w:ins w:id="524" w:author="Unknown">
        <w:r w:rsidRPr="001C26C7">
          <w:rPr>
            <w:rFonts w:ascii="Lato" w:eastAsia="Times New Roman" w:hAnsi="Lato" w:cs="Times New Roman"/>
            <w:color w:val="767676"/>
            <w:sz w:val="29"/>
            <w:szCs w:val="29"/>
            <w:lang w:eastAsia="es-CO"/>
          </w:rPr>
          <w:t>ESPADAS</w:t>
        </w:r>
      </w:ins>
    </w:p>
    <w:p w14:paraId="2AE83737" w14:textId="77777777" w:rsidR="001C26C7" w:rsidRPr="001C26C7" w:rsidRDefault="001C26C7" w:rsidP="001C26C7">
      <w:pPr>
        <w:numPr>
          <w:ilvl w:val="1"/>
          <w:numId w:val="32"/>
        </w:numPr>
        <w:spacing w:after="0" w:line="240" w:lineRule="auto"/>
        <w:ind w:left="960"/>
        <w:rPr>
          <w:ins w:id="525" w:author="Unknown"/>
          <w:rFonts w:ascii="Lato" w:eastAsia="Times New Roman" w:hAnsi="Lato" w:cs="Times New Roman"/>
          <w:color w:val="767676"/>
          <w:sz w:val="29"/>
          <w:szCs w:val="29"/>
          <w:lang w:eastAsia="es-CO"/>
        </w:rPr>
      </w:pPr>
      <w:ins w:id="526" w:author="Unknown">
        <w:r w:rsidRPr="001C26C7">
          <w:rPr>
            <w:rFonts w:ascii="Lato" w:eastAsia="Times New Roman" w:hAnsi="Lato" w:cs="Times New Roman"/>
            <w:color w:val="767676"/>
            <w:sz w:val="29"/>
            <w:szCs w:val="29"/>
            <w:lang w:eastAsia="es-CO"/>
          </w:rPr>
          <w:t>BASTOS</w:t>
        </w:r>
      </w:ins>
    </w:p>
    <w:p w14:paraId="299AFBE5" w14:textId="77777777" w:rsidR="001C26C7" w:rsidRPr="001C26C7" w:rsidRDefault="001C26C7" w:rsidP="001C26C7">
      <w:pPr>
        <w:numPr>
          <w:ilvl w:val="0"/>
          <w:numId w:val="32"/>
        </w:numPr>
        <w:spacing w:after="0" w:line="240" w:lineRule="auto"/>
        <w:rPr>
          <w:ins w:id="527" w:author="Unknown"/>
          <w:rFonts w:ascii="Lato" w:eastAsia="Times New Roman" w:hAnsi="Lato" w:cs="Times New Roman"/>
          <w:color w:val="767676"/>
          <w:sz w:val="29"/>
          <w:szCs w:val="29"/>
          <w:lang w:eastAsia="es-CO"/>
        </w:rPr>
      </w:pPr>
      <w:proofErr w:type="spellStart"/>
      <w:ins w:id="528" w:author="Unknown">
        <w:r w:rsidRPr="001C26C7">
          <w:rPr>
            <w:rFonts w:ascii="Lato" w:eastAsia="Times New Roman" w:hAnsi="Lato" w:cs="Times New Roman"/>
            <w:color w:val="767676"/>
            <w:sz w:val="29"/>
            <w:szCs w:val="29"/>
            <w:lang w:eastAsia="es-CO"/>
          </w:rPr>
          <w:t>PalosBarFrancesa</w:t>
        </w:r>
        <w:proofErr w:type="spellEnd"/>
        <w:r w:rsidRPr="001C26C7">
          <w:rPr>
            <w:rFonts w:ascii="Lato" w:eastAsia="Times New Roman" w:hAnsi="Lato" w:cs="Times New Roman"/>
            <w:color w:val="767676"/>
            <w:sz w:val="29"/>
            <w:szCs w:val="29"/>
            <w:lang w:eastAsia="es-CO"/>
          </w:rPr>
          <w:t>:</w:t>
        </w:r>
      </w:ins>
    </w:p>
    <w:p w14:paraId="39BE3B89" w14:textId="77777777" w:rsidR="001C26C7" w:rsidRPr="001C26C7" w:rsidRDefault="001C26C7" w:rsidP="001C26C7">
      <w:pPr>
        <w:numPr>
          <w:ilvl w:val="1"/>
          <w:numId w:val="32"/>
        </w:numPr>
        <w:spacing w:before="100" w:beforeAutospacing="1" w:after="240" w:line="240" w:lineRule="auto"/>
        <w:ind w:left="960"/>
        <w:rPr>
          <w:ins w:id="529" w:author="Unknown"/>
          <w:rFonts w:ascii="Lato" w:eastAsia="Times New Roman" w:hAnsi="Lato" w:cs="Times New Roman"/>
          <w:color w:val="767676"/>
          <w:sz w:val="29"/>
          <w:szCs w:val="29"/>
          <w:lang w:eastAsia="es-CO"/>
        </w:rPr>
      </w:pPr>
      <w:ins w:id="530" w:author="Unknown">
        <w:r w:rsidRPr="001C26C7">
          <w:rPr>
            <w:rFonts w:ascii="Lato" w:eastAsia="Times New Roman" w:hAnsi="Lato" w:cs="Times New Roman"/>
            <w:color w:val="767676"/>
            <w:sz w:val="29"/>
            <w:szCs w:val="29"/>
            <w:lang w:eastAsia="es-CO"/>
          </w:rPr>
          <w:t>DIAMANTES</w:t>
        </w:r>
      </w:ins>
    </w:p>
    <w:p w14:paraId="51FECB37" w14:textId="77777777" w:rsidR="001C26C7" w:rsidRPr="001C26C7" w:rsidRDefault="001C26C7" w:rsidP="001C26C7">
      <w:pPr>
        <w:numPr>
          <w:ilvl w:val="1"/>
          <w:numId w:val="32"/>
        </w:numPr>
        <w:spacing w:before="100" w:beforeAutospacing="1" w:after="240" w:line="240" w:lineRule="auto"/>
        <w:ind w:left="960"/>
        <w:rPr>
          <w:ins w:id="531" w:author="Unknown"/>
          <w:rFonts w:ascii="Lato" w:eastAsia="Times New Roman" w:hAnsi="Lato" w:cs="Times New Roman"/>
          <w:color w:val="767676"/>
          <w:sz w:val="29"/>
          <w:szCs w:val="29"/>
          <w:lang w:eastAsia="es-CO"/>
        </w:rPr>
      </w:pPr>
      <w:ins w:id="532" w:author="Unknown">
        <w:r w:rsidRPr="001C26C7">
          <w:rPr>
            <w:rFonts w:ascii="Lato" w:eastAsia="Times New Roman" w:hAnsi="Lato" w:cs="Times New Roman"/>
            <w:color w:val="767676"/>
            <w:sz w:val="29"/>
            <w:szCs w:val="29"/>
            <w:lang w:eastAsia="es-CO"/>
          </w:rPr>
          <w:t>PICAS</w:t>
        </w:r>
      </w:ins>
    </w:p>
    <w:p w14:paraId="36C6CBA8" w14:textId="77777777" w:rsidR="001C26C7" w:rsidRPr="001C26C7" w:rsidRDefault="001C26C7" w:rsidP="001C26C7">
      <w:pPr>
        <w:numPr>
          <w:ilvl w:val="1"/>
          <w:numId w:val="32"/>
        </w:numPr>
        <w:spacing w:before="100" w:beforeAutospacing="1" w:after="240" w:line="240" w:lineRule="auto"/>
        <w:ind w:left="960"/>
        <w:rPr>
          <w:ins w:id="533" w:author="Unknown"/>
          <w:rFonts w:ascii="Lato" w:eastAsia="Times New Roman" w:hAnsi="Lato" w:cs="Times New Roman"/>
          <w:color w:val="767676"/>
          <w:sz w:val="29"/>
          <w:szCs w:val="29"/>
          <w:lang w:eastAsia="es-CO"/>
        </w:rPr>
      </w:pPr>
      <w:ins w:id="534" w:author="Unknown">
        <w:r w:rsidRPr="001C26C7">
          <w:rPr>
            <w:rFonts w:ascii="Lato" w:eastAsia="Times New Roman" w:hAnsi="Lato" w:cs="Times New Roman"/>
            <w:color w:val="767676"/>
            <w:sz w:val="29"/>
            <w:szCs w:val="29"/>
            <w:lang w:eastAsia="es-CO"/>
          </w:rPr>
          <w:t>CORAZONES</w:t>
        </w:r>
      </w:ins>
    </w:p>
    <w:p w14:paraId="037FBB3C" w14:textId="77777777" w:rsidR="001C26C7" w:rsidRPr="001C26C7" w:rsidRDefault="001C26C7" w:rsidP="001C26C7">
      <w:pPr>
        <w:numPr>
          <w:ilvl w:val="1"/>
          <w:numId w:val="32"/>
        </w:numPr>
        <w:spacing w:after="0" w:line="240" w:lineRule="auto"/>
        <w:ind w:left="960"/>
        <w:rPr>
          <w:ins w:id="535" w:author="Unknown"/>
          <w:rFonts w:ascii="Lato" w:eastAsia="Times New Roman" w:hAnsi="Lato" w:cs="Times New Roman"/>
          <w:color w:val="767676"/>
          <w:sz w:val="29"/>
          <w:szCs w:val="29"/>
          <w:lang w:eastAsia="es-CO"/>
        </w:rPr>
      </w:pPr>
      <w:ins w:id="536" w:author="Unknown">
        <w:r w:rsidRPr="001C26C7">
          <w:rPr>
            <w:rFonts w:ascii="Lato" w:eastAsia="Times New Roman" w:hAnsi="Lato" w:cs="Times New Roman"/>
            <w:color w:val="767676"/>
            <w:sz w:val="29"/>
            <w:szCs w:val="29"/>
            <w:lang w:eastAsia="es-CO"/>
          </w:rPr>
          <w:t>TREBOLES</w:t>
        </w:r>
      </w:ins>
    </w:p>
    <w:p w14:paraId="563EA00C" w14:textId="77777777" w:rsidR="001C26C7" w:rsidRPr="001C26C7" w:rsidRDefault="001C26C7" w:rsidP="001C26C7">
      <w:pPr>
        <w:spacing w:after="240" w:line="240" w:lineRule="auto"/>
        <w:rPr>
          <w:ins w:id="537" w:author="Unknown"/>
          <w:rFonts w:ascii="Lato" w:eastAsia="Times New Roman" w:hAnsi="Lato" w:cs="Times New Roman"/>
          <w:color w:val="767676"/>
          <w:sz w:val="29"/>
          <w:szCs w:val="29"/>
          <w:lang w:eastAsia="es-CO"/>
        </w:rPr>
      </w:pPr>
      <w:ins w:id="538" w:author="Unknown">
        <w:r w:rsidRPr="001C26C7">
          <w:rPr>
            <w:rFonts w:ascii="Lato" w:eastAsia="Times New Roman" w:hAnsi="Lato" w:cs="Times New Roman"/>
            <w:color w:val="767676"/>
            <w:sz w:val="29"/>
            <w:szCs w:val="29"/>
            <w:lang w:eastAsia="es-CO"/>
          </w:rPr>
          <w:t>Creamos dos clases hijas:</w:t>
        </w:r>
      </w:ins>
    </w:p>
    <w:p w14:paraId="3B8ECF7D" w14:textId="77777777" w:rsidR="001C26C7" w:rsidRPr="001C26C7" w:rsidRDefault="001C26C7" w:rsidP="001C26C7">
      <w:pPr>
        <w:numPr>
          <w:ilvl w:val="0"/>
          <w:numId w:val="33"/>
        </w:numPr>
        <w:spacing w:before="100" w:beforeAutospacing="1" w:after="240" w:line="240" w:lineRule="auto"/>
        <w:rPr>
          <w:ins w:id="539" w:author="Unknown"/>
          <w:rFonts w:ascii="Lato" w:eastAsia="Times New Roman" w:hAnsi="Lato" w:cs="Times New Roman"/>
          <w:color w:val="767676"/>
          <w:sz w:val="29"/>
          <w:szCs w:val="29"/>
          <w:lang w:eastAsia="es-CO"/>
        </w:rPr>
      </w:pPr>
      <w:proofErr w:type="spellStart"/>
      <w:ins w:id="540" w:author="Unknown">
        <w:r w:rsidRPr="001C26C7">
          <w:rPr>
            <w:rFonts w:ascii="Lato" w:eastAsia="Times New Roman" w:hAnsi="Lato" w:cs="Times New Roman"/>
            <w:color w:val="767676"/>
            <w:sz w:val="29"/>
            <w:szCs w:val="29"/>
            <w:lang w:eastAsia="es-CO"/>
          </w:rPr>
          <w:t>BarajaEspañola</w:t>
        </w:r>
        <w:proofErr w:type="spellEnd"/>
        <w:r w:rsidRPr="001C26C7">
          <w:rPr>
            <w:rFonts w:ascii="Lato" w:eastAsia="Times New Roman" w:hAnsi="Lato" w:cs="Times New Roman"/>
            <w:color w:val="767676"/>
            <w:sz w:val="29"/>
            <w:szCs w:val="29"/>
            <w:lang w:eastAsia="es-CO"/>
          </w:rPr>
          <w:t xml:space="preserve">: tendrá un atributo </w:t>
        </w:r>
        <w:proofErr w:type="spellStart"/>
        <w:r w:rsidRPr="001C26C7">
          <w:rPr>
            <w:rFonts w:ascii="Lato" w:eastAsia="Times New Roman" w:hAnsi="Lato" w:cs="Times New Roman"/>
            <w:color w:val="767676"/>
            <w:sz w:val="29"/>
            <w:szCs w:val="29"/>
            <w:lang w:eastAsia="es-CO"/>
          </w:rPr>
          <w:t>boolean</w:t>
        </w:r>
        <w:proofErr w:type="spellEnd"/>
        <w:r w:rsidRPr="001C26C7">
          <w:rPr>
            <w:rFonts w:ascii="Lato" w:eastAsia="Times New Roman" w:hAnsi="Lato" w:cs="Times New Roman"/>
            <w:color w:val="767676"/>
            <w:sz w:val="29"/>
            <w:szCs w:val="29"/>
            <w:lang w:eastAsia="es-CO"/>
          </w:rPr>
          <w:t xml:space="preserve"> para indicar si queremos jugar con las cartas 8 y 9 (total 48 cartas) o no (total 40 cartas).</w:t>
        </w:r>
      </w:ins>
    </w:p>
    <w:p w14:paraId="70BAD429" w14:textId="77777777" w:rsidR="001C26C7" w:rsidRPr="001C26C7" w:rsidRDefault="001C26C7" w:rsidP="001C26C7">
      <w:pPr>
        <w:numPr>
          <w:ilvl w:val="0"/>
          <w:numId w:val="33"/>
        </w:numPr>
        <w:spacing w:after="0" w:line="240" w:lineRule="auto"/>
        <w:rPr>
          <w:ins w:id="541" w:author="Unknown"/>
          <w:rFonts w:ascii="Lato" w:eastAsia="Times New Roman" w:hAnsi="Lato" w:cs="Times New Roman"/>
          <w:color w:val="767676"/>
          <w:sz w:val="29"/>
          <w:szCs w:val="29"/>
          <w:lang w:eastAsia="es-CO"/>
        </w:rPr>
      </w:pPr>
      <w:proofErr w:type="spellStart"/>
      <w:ins w:id="542" w:author="Unknown">
        <w:r w:rsidRPr="001C26C7">
          <w:rPr>
            <w:rFonts w:ascii="Lato" w:eastAsia="Times New Roman" w:hAnsi="Lato" w:cs="Times New Roman"/>
            <w:color w:val="767676"/>
            <w:sz w:val="29"/>
            <w:szCs w:val="29"/>
            <w:lang w:eastAsia="es-CO"/>
          </w:rPr>
          <w:t>BarajaFrancesa</w:t>
        </w:r>
        <w:proofErr w:type="spellEnd"/>
        <w:r w:rsidRPr="001C26C7">
          <w:rPr>
            <w:rFonts w:ascii="Lato" w:eastAsia="Times New Roman" w:hAnsi="Lato" w:cs="Times New Roman"/>
            <w:color w:val="767676"/>
            <w:sz w:val="29"/>
            <w:szCs w:val="29"/>
            <w:lang w:eastAsia="es-CO"/>
          </w:rPr>
          <w:t>: no tendrá atributos, el total de cartas es 52 y el número de cartas por palo es de 13. Tendrá dos métodos llamados:</w:t>
        </w:r>
      </w:ins>
    </w:p>
    <w:p w14:paraId="4A6A1C5C" w14:textId="77777777" w:rsidR="001C26C7" w:rsidRPr="001C26C7" w:rsidRDefault="001C26C7" w:rsidP="001C26C7">
      <w:pPr>
        <w:numPr>
          <w:ilvl w:val="1"/>
          <w:numId w:val="33"/>
        </w:numPr>
        <w:spacing w:before="100" w:beforeAutospacing="1" w:after="240" w:line="240" w:lineRule="auto"/>
        <w:ind w:left="960"/>
        <w:rPr>
          <w:ins w:id="543" w:author="Unknown"/>
          <w:rFonts w:ascii="Lato" w:eastAsia="Times New Roman" w:hAnsi="Lato" w:cs="Times New Roman"/>
          <w:color w:val="767676"/>
          <w:sz w:val="29"/>
          <w:szCs w:val="29"/>
          <w:lang w:eastAsia="es-CO"/>
        </w:rPr>
      </w:pPr>
      <w:proofErr w:type="spellStart"/>
      <w:ins w:id="544" w:author="Unknown">
        <w:r w:rsidRPr="001C26C7">
          <w:rPr>
            <w:rFonts w:ascii="Lato" w:eastAsia="Times New Roman" w:hAnsi="Lato" w:cs="Times New Roman"/>
            <w:color w:val="767676"/>
            <w:sz w:val="29"/>
            <w:szCs w:val="29"/>
            <w:lang w:eastAsia="es-CO"/>
          </w:rPr>
          <w:t>cartaRoja</w:t>
        </w:r>
        <w:proofErr w:type="spellEnd"/>
        <w:r w:rsidRPr="001C26C7">
          <w:rPr>
            <w:rFonts w:ascii="Lato" w:eastAsia="Times New Roman" w:hAnsi="Lato" w:cs="Times New Roman"/>
            <w:color w:val="767676"/>
            <w:sz w:val="29"/>
            <w:szCs w:val="29"/>
            <w:lang w:eastAsia="es-CO"/>
          </w:rPr>
          <w:t>(Carta&lt;</w:t>
        </w:r>
        <w:proofErr w:type="spellStart"/>
        <w:r w:rsidRPr="001C26C7">
          <w:rPr>
            <w:rFonts w:ascii="Lato" w:eastAsia="Times New Roman" w:hAnsi="Lato" w:cs="Times New Roman"/>
            <w:color w:val="767676"/>
            <w:sz w:val="29"/>
            <w:szCs w:val="29"/>
            <w:lang w:eastAsia="es-CO"/>
          </w:rPr>
          <w:t>PalosBarFrancesa</w:t>
        </w:r>
        <w:proofErr w:type="spellEnd"/>
        <w:r w:rsidRPr="001C26C7">
          <w:rPr>
            <w:rFonts w:ascii="Lato" w:eastAsia="Times New Roman" w:hAnsi="Lato" w:cs="Times New Roman"/>
            <w:color w:val="767676"/>
            <w:sz w:val="29"/>
            <w:szCs w:val="29"/>
            <w:lang w:eastAsia="es-CO"/>
          </w:rPr>
          <w:t>&gt; c): si el palo es de corazones y diamantes.</w:t>
        </w:r>
      </w:ins>
    </w:p>
    <w:p w14:paraId="63CECBD0" w14:textId="77777777" w:rsidR="001C26C7" w:rsidRPr="001C26C7" w:rsidRDefault="001C26C7" w:rsidP="001C26C7">
      <w:pPr>
        <w:numPr>
          <w:ilvl w:val="1"/>
          <w:numId w:val="33"/>
        </w:numPr>
        <w:spacing w:after="0" w:line="240" w:lineRule="auto"/>
        <w:ind w:left="960"/>
        <w:rPr>
          <w:ins w:id="545" w:author="Unknown"/>
          <w:rFonts w:ascii="Lato" w:eastAsia="Times New Roman" w:hAnsi="Lato" w:cs="Times New Roman"/>
          <w:color w:val="767676"/>
          <w:sz w:val="29"/>
          <w:szCs w:val="29"/>
          <w:lang w:eastAsia="es-CO"/>
        </w:rPr>
      </w:pPr>
      <w:proofErr w:type="spellStart"/>
      <w:ins w:id="546" w:author="Unknown">
        <w:r w:rsidRPr="001C26C7">
          <w:rPr>
            <w:rFonts w:ascii="Lato" w:eastAsia="Times New Roman" w:hAnsi="Lato" w:cs="Times New Roman"/>
            <w:color w:val="767676"/>
            <w:sz w:val="29"/>
            <w:szCs w:val="29"/>
            <w:lang w:eastAsia="es-CO"/>
          </w:rPr>
          <w:lastRenderedPageBreak/>
          <w:t>cartaNegra</w:t>
        </w:r>
        <w:proofErr w:type="spellEnd"/>
        <w:r w:rsidRPr="001C26C7">
          <w:rPr>
            <w:rFonts w:ascii="Lato" w:eastAsia="Times New Roman" w:hAnsi="Lato" w:cs="Times New Roman"/>
            <w:color w:val="767676"/>
            <w:sz w:val="29"/>
            <w:szCs w:val="29"/>
            <w:lang w:eastAsia="es-CO"/>
          </w:rPr>
          <w:t>(Carta&lt;</w:t>
        </w:r>
        <w:proofErr w:type="spellStart"/>
        <w:r w:rsidRPr="001C26C7">
          <w:rPr>
            <w:rFonts w:ascii="Lato" w:eastAsia="Times New Roman" w:hAnsi="Lato" w:cs="Times New Roman"/>
            <w:color w:val="767676"/>
            <w:sz w:val="29"/>
            <w:szCs w:val="29"/>
            <w:lang w:eastAsia="es-CO"/>
          </w:rPr>
          <w:t>PalosBarFrancesa</w:t>
        </w:r>
        <w:proofErr w:type="spellEnd"/>
        <w:r w:rsidRPr="001C26C7">
          <w:rPr>
            <w:rFonts w:ascii="Lato" w:eastAsia="Times New Roman" w:hAnsi="Lato" w:cs="Times New Roman"/>
            <w:color w:val="767676"/>
            <w:sz w:val="29"/>
            <w:szCs w:val="29"/>
            <w:lang w:eastAsia="es-CO"/>
          </w:rPr>
          <w:t>&gt; c): si el palo es de tréboles y picas.</w:t>
        </w:r>
      </w:ins>
    </w:p>
    <w:p w14:paraId="0F6DD4F7" w14:textId="77777777" w:rsidR="001C26C7" w:rsidRPr="001C26C7" w:rsidRDefault="001C26C7" w:rsidP="001C26C7">
      <w:pPr>
        <w:spacing w:after="240" w:line="240" w:lineRule="auto"/>
        <w:rPr>
          <w:ins w:id="547" w:author="Unknown"/>
          <w:rFonts w:ascii="Lato" w:eastAsia="Times New Roman" w:hAnsi="Lato" w:cs="Times New Roman"/>
          <w:color w:val="767676"/>
          <w:sz w:val="29"/>
          <w:szCs w:val="29"/>
          <w:lang w:eastAsia="es-CO"/>
        </w:rPr>
      </w:pPr>
      <w:ins w:id="548" w:author="Unknown">
        <w:r w:rsidRPr="001C26C7">
          <w:rPr>
            <w:rFonts w:ascii="Lato" w:eastAsia="Times New Roman" w:hAnsi="Lato" w:cs="Times New Roman"/>
            <w:color w:val="767676"/>
            <w:sz w:val="29"/>
            <w:szCs w:val="29"/>
            <w:lang w:eastAsia="es-CO"/>
          </w:rPr>
          <w:t xml:space="preserve">De la carta modificaremos el método </w:t>
        </w:r>
        <w:proofErr w:type="spellStart"/>
        <w:r w:rsidRPr="001C26C7">
          <w:rPr>
            <w:rFonts w:ascii="Lato" w:eastAsia="Times New Roman" w:hAnsi="Lato" w:cs="Times New Roman"/>
            <w:color w:val="767676"/>
            <w:sz w:val="29"/>
            <w:szCs w:val="29"/>
            <w:lang w:eastAsia="es-CO"/>
          </w:rPr>
          <w:t>toString</w:t>
        </w:r>
        <w:proofErr w:type="spellEnd"/>
        <w:r w:rsidRPr="001C26C7">
          <w:rPr>
            <w:rFonts w:ascii="Lato" w:eastAsia="Times New Roman" w:hAnsi="Lato" w:cs="Times New Roman"/>
            <w:color w:val="767676"/>
            <w:sz w:val="29"/>
            <w:szCs w:val="29"/>
            <w:lang w:eastAsia="es-CO"/>
          </w:rPr>
          <w:t>()</w:t>
        </w:r>
      </w:ins>
    </w:p>
    <w:p w14:paraId="038FB883" w14:textId="77777777" w:rsidR="001C26C7" w:rsidRPr="001C26C7" w:rsidRDefault="001C26C7" w:rsidP="001C26C7">
      <w:pPr>
        <w:spacing w:after="240" w:line="240" w:lineRule="auto"/>
        <w:rPr>
          <w:ins w:id="549" w:author="Unknown"/>
          <w:rFonts w:ascii="Lato" w:eastAsia="Times New Roman" w:hAnsi="Lato" w:cs="Times New Roman"/>
          <w:color w:val="767676"/>
          <w:sz w:val="29"/>
          <w:szCs w:val="29"/>
          <w:lang w:eastAsia="es-CO"/>
        </w:rPr>
      </w:pPr>
      <w:ins w:id="550" w:author="Unknown">
        <w:r w:rsidRPr="001C26C7">
          <w:rPr>
            <w:rFonts w:ascii="Lato" w:eastAsia="Times New Roman" w:hAnsi="Lato" w:cs="Times New Roman"/>
            <w:color w:val="767676"/>
            <w:sz w:val="29"/>
            <w:szCs w:val="29"/>
            <w:lang w:eastAsia="es-CO"/>
          </w:rPr>
          <w:t xml:space="preserve">Si el palo es de tipo </w:t>
        </w:r>
        <w:proofErr w:type="spellStart"/>
        <w:r w:rsidRPr="001C26C7">
          <w:rPr>
            <w:rFonts w:ascii="Lato" w:eastAsia="Times New Roman" w:hAnsi="Lato" w:cs="Times New Roman"/>
            <w:color w:val="767676"/>
            <w:sz w:val="29"/>
            <w:szCs w:val="29"/>
            <w:lang w:eastAsia="es-CO"/>
          </w:rPr>
          <w:t>PalosBarFrancesa</w:t>
        </w:r>
        <w:proofErr w:type="spellEnd"/>
        <w:r w:rsidRPr="001C26C7">
          <w:rPr>
            <w:rFonts w:ascii="Lato" w:eastAsia="Times New Roman" w:hAnsi="Lato" w:cs="Times New Roman"/>
            <w:color w:val="767676"/>
            <w:sz w:val="29"/>
            <w:szCs w:val="29"/>
            <w:lang w:eastAsia="es-CO"/>
          </w:rPr>
          <w:t>:</w:t>
        </w:r>
      </w:ins>
    </w:p>
    <w:p w14:paraId="3BA63695" w14:textId="77777777" w:rsidR="001C26C7" w:rsidRPr="001C26C7" w:rsidRDefault="001C26C7" w:rsidP="001C26C7">
      <w:pPr>
        <w:numPr>
          <w:ilvl w:val="0"/>
          <w:numId w:val="34"/>
        </w:numPr>
        <w:spacing w:before="100" w:beforeAutospacing="1" w:after="240" w:line="240" w:lineRule="auto"/>
        <w:rPr>
          <w:ins w:id="551" w:author="Unknown"/>
          <w:rFonts w:ascii="Lato" w:eastAsia="Times New Roman" w:hAnsi="Lato" w:cs="Times New Roman"/>
          <w:color w:val="767676"/>
          <w:sz w:val="29"/>
          <w:szCs w:val="29"/>
          <w:lang w:eastAsia="es-CO"/>
        </w:rPr>
      </w:pPr>
      <w:ins w:id="552" w:author="Unknown">
        <w:r w:rsidRPr="001C26C7">
          <w:rPr>
            <w:rFonts w:ascii="Lato" w:eastAsia="Times New Roman" w:hAnsi="Lato" w:cs="Times New Roman"/>
            <w:color w:val="767676"/>
            <w:sz w:val="29"/>
            <w:szCs w:val="29"/>
            <w:lang w:eastAsia="es-CO"/>
          </w:rPr>
          <w:t>La carta número 11 será Jota</w:t>
        </w:r>
      </w:ins>
    </w:p>
    <w:p w14:paraId="7288C66C" w14:textId="77777777" w:rsidR="001C26C7" w:rsidRPr="001C26C7" w:rsidRDefault="001C26C7" w:rsidP="001C26C7">
      <w:pPr>
        <w:numPr>
          <w:ilvl w:val="0"/>
          <w:numId w:val="34"/>
        </w:numPr>
        <w:spacing w:before="100" w:beforeAutospacing="1" w:after="240" w:line="240" w:lineRule="auto"/>
        <w:rPr>
          <w:ins w:id="553" w:author="Unknown"/>
          <w:rFonts w:ascii="Lato" w:eastAsia="Times New Roman" w:hAnsi="Lato" w:cs="Times New Roman"/>
          <w:color w:val="767676"/>
          <w:sz w:val="29"/>
          <w:szCs w:val="29"/>
          <w:lang w:eastAsia="es-CO"/>
        </w:rPr>
      </w:pPr>
      <w:ins w:id="554" w:author="Unknown">
        <w:r w:rsidRPr="001C26C7">
          <w:rPr>
            <w:rFonts w:ascii="Lato" w:eastAsia="Times New Roman" w:hAnsi="Lato" w:cs="Times New Roman"/>
            <w:color w:val="767676"/>
            <w:sz w:val="29"/>
            <w:szCs w:val="29"/>
            <w:lang w:eastAsia="es-CO"/>
          </w:rPr>
          <w:t>La carta numero 12 será Reina</w:t>
        </w:r>
      </w:ins>
    </w:p>
    <w:p w14:paraId="04310457" w14:textId="77777777" w:rsidR="001C26C7" w:rsidRPr="001C26C7" w:rsidRDefault="001C26C7" w:rsidP="001C26C7">
      <w:pPr>
        <w:numPr>
          <w:ilvl w:val="0"/>
          <w:numId w:val="34"/>
        </w:numPr>
        <w:spacing w:before="100" w:beforeAutospacing="1" w:after="240" w:line="240" w:lineRule="auto"/>
        <w:rPr>
          <w:ins w:id="555" w:author="Unknown"/>
          <w:rFonts w:ascii="Lato" w:eastAsia="Times New Roman" w:hAnsi="Lato" w:cs="Times New Roman"/>
          <w:color w:val="767676"/>
          <w:sz w:val="29"/>
          <w:szCs w:val="29"/>
          <w:lang w:eastAsia="es-CO"/>
        </w:rPr>
      </w:pPr>
      <w:ins w:id="556" w:author="Unknown">
        <w:r w:rsidRPr="001C26C7">
          <w:rPr>
            <w:rFonts w:ascii="Lato" w:eastAsia="Times New Roman" w:hAnsi="Lato" w:cs="Times New Roman"/>
            <w:color w:val="767676"/>
            <w:sz w:val="29"/>
            <w:szCs w:val="29"/>
            <w:lang w:eastAsia="es-CO"/>
          </w:rPr>
          <w:t>La carta numero 13 será Rey</w:t>
        </w:r>
      </w:ins>
    </w:p>
    <w:p w14:paraId="67802EAE" w14:textId="77777777" w:rsidR="001C26C7" w:rsidRPr="001C26C7" w:rsidRDefault="001C26C7" w:rsidP="001C26C7">
      <w:pPr>
        <w:numPr>
          <w:ilvl w:val="0"/>
          <w:numId w:val="34"/>
        </w:numPr>
        <w:spacing w:after="0" w:line="240" w:lineRule="auto"/>
        <w:rPr>
          <w:ins w:id="557" w:author="Unknown"/>
          <w:rFonts w:ascii="Lato" w:eastAsia="Times New Roman" w:hAnsi="Lato" w:cs="Times New Roman"/>
          <w:color w:val="767676"/>
          <w:sz w:val="29"/>
          <w:szCs w:val="29"/>
          <w:lang w:eastAsia="es-CO"/>
        </w:rPr>
      </w:pPr>
      <w:ins w:id="558" w:author="Unknown">
        <w:r w:rsidRPr="001C26C7">
          <w:rPr>
            <w:rFonts w:ascii="Lato" w:eastAsia="Times New Roman" w:hAnsi="Lato" w:cs="Times New Roman"/>
            <w:color w:val="767676"/>
            <w:sz w:val="29"/>
            <w:szCs w:val="29"/>
            <w:lang w:eastAsia="es-CO"/>
          </w:rPr>
          <w:t>La carta numero 1 será As</w:t>
        </w:r>
      </w:ins>
    </w:p>
    <w:p w14:paraId="3B8BC871" w14:textId="77777777" w:rsidR="001C26C7" w:rsidRPr="001C26C7" w:rsidRDefault="001C26C7" w:rsidP="001C26C7">
      <w:pPr>
        <w:spacing w:after="240" w:line="240" w:lineRule="auto"/>
        <w:rPr>
          <w:ins w:id="559" w:author="Unknown"/>
          <w:rFonts w:ascii="Lato" w:eastAsia="Times New Roman" w:hAnsi="Lato" w:cs="Times New Roman"/>
          <w:color w:val="767676"/>
          <w:sz w:val="29"/>
          <w:szCs w:val="29"/>
          <w:lang w:eastAsia="es-CO"/>
        </w:rPr>
      </w:pPr>
      <w:ins w:id="560" w:author="Unknown">
        <w:r w:rsidRPr="001C26C7">
          <w:rPr>
            <w:rFonts w:ascii="Lato" w:eastAsia="Times New Roman" w:hAnsi="Lato" w:cs="Times New Roman"/>
            <w:color w:val="767676"/>
            <w:sz w:val="29"/>
            <w:szCs w:val="29"/>
            <w:lang w:eastAsia="es-CO"/>
          </w:rPr>
          <w:t xml:space="preserve">Si el palo es de tipo </w:t>
        </w:r>
        <w:proofErr w:type="spellStart"/>
        <w:r w:rsidRPr="001C26C7">
          <w:rPr>
            <w:rFonts w:ascii="Lato" w:eastAsia="Times New Roman" w:hAnsi="Lato" w:cs="Times New Roman"/>
            <w:color w:val="767676"/>
            <w:sz w:val="29"/>
            <w:szCs w:val="29"/>
            <w:lang w:eastAsia="es-CO"/>
          </w:rPr>
          <w:t>PalosBarFrancesa</w:t>
        </w:r>
        <w:proofErr w:type="spellEnd"/>
        <w:r w:rsidRPr="001C26C7">
          <w:rPr>
            <w:rFonts w:ascii="Lato" w:eastAsia="Times New Roman" w:hAnsi="Lato" w:cs="Times New Roman"/>
            <w:color w:val="767676"/>
            <w:sz w:val="29"/>
            <w:szCs w:val="29"/>
            <w:lang w:eastAsia="es-CO"/>
          </w:rPr>
          <w:t>:</w:t>
        </w:r>
      </w:ins>
    </w:p>
    <w:p w14:paraId="7C955ADC" w14:textId="77777777" w:rsidR="001C26C7" w:rsidRPr="001C26C7" w:rsidRDefault="001C26C7" w:rsidP="001C26C7">
      <w:pPr>
        <w:numPr>
          <w:ilvl w:val="0"/>
          <w:numId w:val="35"/>
        </w:numPr>
        <w:spacing w:before="100" w:beforeAutospacing="1" w:after="240" w:line="240" w:lineRule="auto"/>
        <w:rPr>
          <w:ins w:id="561" w:author="Unknown"/>
          <w:rFonts w:ascii="Lato" w:eastAsia="Times New Roman" w:hAnsi="Lato" w:cs="Times New Roman"/>
          <w:color w:val="767676"/>
          <w:sz w:val="29"/>
          <w:szCs w:val="29"/>
          <w:lang w:eastAsia="es-CO"/>
        </w:rPr>
      </w:pPr>
      <w:ins w:id="562" w:author="Unknown">
        <w:r w:rsidRPr="001C26C7">
          <w:rPr>
            <w:rFonts w:ascii="Lato" w:eastAsia="Times New Roman" w:hAnsi="Lato" w:cs="Times New Roman"/>
            <w:color w:val="767676"/>
            <w:sz w:val="29"/>
            <w:szCs w:val="29"/>
            <w:lang w:eastAsia="es-CO"/>
          </w:rPr>
          <w:t>La carta numero 10 será Sota</w:t>
        </w:r>
      </w:ins>
    </w:p>
    <w:p w14:paraId="08CB9287" w14:textId="77777777" w:rsidR="001C26C7" w:rsidRPr="001C26C7" w:rsidRDefault="001C26C7" w:rsidP="001C26C7">
      <w:pPr>
        <w:numPr>
          <w:ilvl w:val="0"/>
          <w:numId w:val="35"/>
        </w:numPr>
        <w:spacing w:before="100" w:beforeAutospacing="1" w:after="240" w:line="240" w:lineRule="auto"/>
        <w:rPr>
          <w:ins w:id="563" w:author="Unknown"/>
          <w:rFonts w:ascii="Lato" w:eastAsia="Times New Roman" w:hAnsi="Lato" w:cs="Times New Roman"/>
          <w:color w:val="767676"/>
          <w:sz w:val="29"/>
          <w:szCs w:val="29"/>
          <w:lang w:eastAsia="es-CO"/>
        </w:rPr>
      </w:pPr>
      <w:ins w:id="564" w:author="Unknown">
        <w:r w:rsidRPr="001C26C7">
          <w:rPr>
            <w:rFonts w:ascii="Lato" w:eastAsia="Times New Roman" w:hAnsi="Lato" w:cs="Times New Roman"/>
            <w:color w:val="767676"/>
            <w:sz w:val="29"/>
            <w:szCs w:val="29"/>
            <w:lang w:eastAsia="es-CO"/>
          </w:rPr>
          <w:t>La carta numero 12 será Caballo</w:t>
        </w:r>
      </w:ins>
    </w:p>
    <w:p w14:paraId="04C0E80A" w14:textId="77777777" w:rsidR="001C26C7" w:rsidRPr="001C26C7" w:rsidRDefault="001C26C7" w:rsidP="001C26C7">
      <w:pPr>
        <w:numPr>
          <w:ilvl w:val="0"/>
          <w:numId w:val="35"/>
        </w:numPr>
        <w:spacing w:before="100" w:beforeAutospacing="1" w:after="240" w:line="240" w:lineRule="auto"/>
        <w:rPr>
          <w:ins w:id="565" w:author="Unknown"/>
          <w:rFonts w:ascii="Lato" w:eastAsia="Times New Roman" w:hAnsi="Lato" w:cs="Times New Roman"/>
          <w:color w:val="767676"/>
          <w:sz w:val="29"/>
          <w:szCs w:val="29"/>
          <w:lang w:eastAsia="es-CO"/>
        </w:rPr>
      </w:pPr>
      <w:ins w:id="566" w:author="Unknown">
        <w:r w:rsidRPr="001C26C7">
          <w:rPr>
            <w:rFonts w:ascii="Lato" w:eastAsia="Times New Roman" w:hAnsi="Lato" w:cs="Times New Roman"/>
            <w:color w:val="767676"/>
            <w:sz w:val="29"/>
            <w:szCs w:val="29"/>
            <w:lang w:eastAsia="es-CO"/>
          </w:rPr>
          <w:t>La carta numero 13 será Rey</w:t>
        </w:r>
      </w:ins>
    </w:p>
    <w:p w14:paraId="77927470" w14:textId="77777777" w:rsidR="001C26C7" w:rsidRPr="001C26C7" w:rsidRDefault="001C26C7" w:rsidP="001C26C7">
      <w:pPr>
        <w:numPr>
          <w:ilvl w:val="0"/>
          <w:numId w:val="35"/>
        </w:numPr>
        <w:spacing w:line="240" w:lineRule="auto"/>
        <w:rPr>
          <w:ins w:id="567" w:author="Unknown"/>
          <w:rFonts w:ascii="Lato" w:eastAsia="Times New Roman" w:hAnsi="Lato" w:cs="Times New Roman"/>
          <w:color w:val="767676"/>
          <w:sz w:val="29"/>
          <w:szCs w:val="29"/>
          <w:lang w:eastAsia="es-CO"/>
        </w:rPr>
      </w:pPr>
      <w:ins w:id="568" w:author="Unknown">
        <w:r w:rsidRPr="001C26C7">
          <w:rPr>
            <w:rFonts w:ascii="Lato" w:eastAsia="Times New Roman" w:hAnsi="Lato" w:cs="Times New Roman"/>
            <w:color w:val="767676"/>
            <w:sz w:val="29"/>
            <w:szCs w:val="29"/>
            <w:lang w:eastAsia="es-CO"/>
          </w:rPr>
          <w:t>La carta numero 1 será As</w:t>
        </w:r>
      </w:ins>
    </w:p>
    <w:tbl>
      <w:tblPr>
        <w:tblW w:w="18525" w:type="dxa"/>
        <w:jc w:val="center"/>
        <w:tblCellMar>
          <w:left w:w="0" w:type="dxa"/>
          <w:right w:w="0" w:type="dxa"/>
        </w:tblCellMar>
        <w:tblLook w:val="04A0" w:firstRow="1" w:lastRow="0" w:firstColumn="1" w:lastColumn="0" w:noHBand="0" w:noVBand="1"/>
      </w:tblPr>
      <w:tblGrid>
        <w:gridCol w:w="10328"/>
        <w:gridCol w:w="8197"/>
      </w:tblGrid>
      <w:tr w:rsidR="001C26C7" w:rsidRPr="001C26C7" w14:paraId="3EC680F9" w14:textId="77777777" w:rsidTr="001C26C7">
        <w:trPr>
          <w:jc w:val="center"/>
        </w:trPr>
        <w:tc>
          <w:tcPr>
            <w:tcW w:w="0" w:type="auto"/>
            <w:tcBorders>
              <w:top w:val="nil"/>
              <w:left w:val="nil"/>
              <w:bottom w:val="single" w:sz="6" w:space="0" w:color="DDDDDD"/>
              <w:right w:val="nil"/>
            </w:tcBorders>
            <w:shd w:val="clear" w:color="auto" w:fill="auto"/>
            <w:tcMar>
              <w:top w:w="75" w:type="dxa"/>
              <w:left w:w="75" w:type="dxa"/>
              <w:bottom w:w="75" w:type="dxa"/>
              <w:right w:w="75" w:type="dxa"/>
            </w:tcMar>
            <w:vAlign w:val="center"/>
            <w:hideMark/>
          </w:tcPr>
          <w:p w14:paraId="4889DE5B" w14:textId="77777777" w:rsidR="001C26C7" w:rsidRPr="001C26C7" w:rsidRDefault="001C26C7" w:rsidP="001C26C7">
            <w:pPr>
              <w:spacing w:after="0" w:line="518" w:lineRule="atLeast"/>
              <w:rPr>
                <w:rFonts w:ascii="Times New Roman" w:eastAsia="Times New Roman" w:hAnsi="Times New Roman" w:cs="Times New Roman"/>
                <w:color w:val="000000"/>
                <w:sz w:val="35"/>
                <w:szCs w:val="35"/>
                <w:lang w:eastAsia="es-CO"/>
              </w:rPr>
            </w:pPr>
            <w:r w:rsidRPr="001C26C7">
              <w:rPr>
                <w:rFonts w:ascii="Times New Roman" w:eastAsia="Times New Roman" w:hAnsi="Times New Roman" w:cs="Times New Roman"/>
                <w:color w:val="000000"/>
                <w:sz w:val="35"/>
                <w:szCs w:val="35"/>
                <w:lang w:eastAsia="es-CO"/>
              </w:rPr>
              <w:t xml:space="preserve">Spoiler </w:t>
            </w:r>
            <w:proofErr w:type="spellStart"/>
            <w:r w:rsidRPr="001C26C7">
              <w:rPr>
                <w:rFonts w:ascii="Times New Roman" w:eastAsia="Times New Roman" w:hAnsi="Times New Roman" w:cs="Times New Roman"/>
                <w:color w:val="000000"/>
                <w:sz w:val="35"/>
                <w:szCs w:val="35"/>
                <w:lang w:eastAsia="es-CO"/>
              </w:rPr>
              <w:t>Inside</w:t>
            </w:r>
            <w:proofErr w:type="spellEnd"/>
          </w:p>
        </w:tc>
        <w:tc>
          <w:tcPr>
            <w:tcW w:w="0" w:type="auto"/>
            <w:tcBorders>
              <w:top w:val="nil"/>
              <w:left w:val="nil"/>
              <w:bottom w:val="single" w:sz="6" w:space="0" w:color="DDDDDD"/>
              <w:right w:val="nil"/>
            </w:tcBorders>
            <w:shd w:val="clear" w:color="auto" w:fill="auto"/>
            <w:noWrap/>
            <w:tcMar>
              <w:top w:w="75" w:type="dxa"/>
              <w:left w:w="75" w:type="dxa"/>
              <w:bottom w:w="75" w:type="dxa"/>
              <w:right w:w="75" w:type="dxa"/>
            </w:tcMar>
            <w:vAlign w:val="center"/>
            <w:hideMark/>
          </w:tcPr>
          <w:p w14:paraId="6C2411A9" w14:textId="77777777" w:rsidR="001C26C7" w:rsidRPr="001C26C7" w:rsidRDefault="00B24247" w:rsidP="001C26C7">
            <w:pPr>
              <w:spacing w:after="0" w:line="432" w:lineRule="atLeast"/>
              <w:jc w:val="right"/>
              <w:rPr>
                <w:rFonts w:ascii="Times New Roman" w:eastAsia="Times New Roman" w:hAnsi="Times New Roman" w:cs="Times New Roman"/>
                <w:b/>
                <w:bCs/>
                <w:sz w:val="29"/>
                <w:szCs w:val="29"/>
                <w:lang w:eastAsia="es-CO"/>
              </w:rPr>
            </w:pPr>
            <w:hyperlink r:id="rId40" w:history="1">
              <w:proofErr w:type="spellStart"/>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Select</w:t>
              </w:r>
            </w:hyperlink>
            <w:hyperlink r:id="rId41" w:history="1">
              <w:r w:rsidR="001C26C7" w:rsidRPr="001C26C7">
                <w:rPr>
                  <w:rFonts w:ascii="Times New Roman" w:eastAsia="Times New Roman" w:hAnsi="Times New Roman" w:cs="Times New Roman"/>
                  <w:color w:val="000000"/>
                  <w:sz w:val="29"/>
                  <w:szCs w:val="29"/>
                  <w:bdr w:val="single" w:sz="6" w:space="3" w:color="CCCCCC" w:frame="1"/>
                  <w:shd w:val="clear" w:color="auto" w:fill="FCFCFC"/>
                  <w:lang w:eastAsia="es-CO"/>
                </w:rPr>
                <w:t>Show</w:t>
              </w:r>
              <w:proofErr w:type="spellEnd"/>
            </w:hyperlink>
          </w:p>
        </w:tc>
      </w:tr>
      <w:tr w:rsidR="001C26C7" w:rsidRPr="001C26C7" w14:paraId="43278B75" w14:textId="77777777" w:rsidTr="001C26C7">
        <w:trPr>
          <w:jc w:val="center"/>
        </w:trPr>
        <w:tc>
          <w:tcPr>
            <w:tcW w:w="0" w:type="auto"/>
            <w:gridSpan w:val="2"/>
            <w:tcBorders>
              <w:top w:val="nil"/>
              <w:left w:val="nil"/>
              <w:bottom w:val="nil"/>
              <w:right w:val="nil"/>
            </w:tcBorders>
            <w:shd w:val="clear" w:color="auto" w:fill="auto"/>
            <w:vAlign w:val="center"/>
            <w:hideMark/>
          </w:tcPr>
          <w:p w14:paraId="604E9E9B"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r>
    </w:tbl>
    <w:p w14:paraId="5F1DD79A" w14:textId="77777777" w:rsidR="001C26C7" w:rsidRPr="001C26C7" w:rsidRDefault="001C26C7" w:rsidP="001C26C7">
      <w:pPr>
        <w:shd w:val="clear" w:color="auto" w:fill="FFFFFF"/>
        <w:spacing w:line="240" w:lineRule="auto"/>
        <w:rPr>
          <w:ins w:id="569" w:author="Unknown"/>
          <w:rFonts w:ascii="Lato" w:eastAsia="Times New Roman" w:hAnsi="Lato" w:cs="Times New Roman"/>
          <w:vanish/>
          <w:color w:val="767676"/>
          <w:sz w:val="29"/>
          <w:szCs w:val="29"/>
          <w:lang w:eastAsia="es-CO"/>
        </w:rPr>
      </w:pPr>
    </w:p>
    <w:tbl>
      <w:tblPr>
        <w:tblW w:w="18525" w:type="dxa"/>
        <w:jc w:val="center"/>
        <w:tblCellMar>
          <w:left w:w="0" w:type="dxa"/>
          <w:right w:w="0" w:type="dxa"/>
        </w:tblCellMar>
        <w:tblLook w:val="04A0" w:firstRow="1" w:lastRow="0" w:firstColumn="1" w:lastColumn="0" w:noHBand="0" w:noVBand="1"/>
      </w:tblPr>
      <w:tblGrid>
        <w:gridCol w:w="18519"/>
        <w:gridCol w:w="6"/>
      </w:tblGrid>
      <w:tr w:rsidR="001C26C7" w:rsidRPr="001C26C7" w14:paraId="3896A7F6" w14:textId="77777777" w:rsidTr="001C26C7">
        <w:trPr>
          <w:jc w:val="center"/>
        </w:trPr>
        <w:tc>
          <w:tcPr>
            <w:tcW w:w="18525" w:type="dxa"/>
            <w:tcBorders>
              <w:top w:val="nil"/>
              <w:left w:val="nil"/>
              <w:bottom w:val="nil"/>
              <w:right w:val="nil"/>
            </w:tcBorders>
            <w:shd w:val="clear" w:color="auto" w:fill="auto"/>
            <w:vAlign w:val="center"/>
            <w:hideMark/>
          </w:tcPr>
          <w:p w14:paraId="16E50F75" w14:textId="77777777" w:rsidR="001C26C7" w:rsidRPr="001C26C7" w:rsidRDefault="001C26C7" w:rsidP="001C26C7">
            <w:pPr>
              <w:spacing w:before="15" w:after="15" w:line="288" w:lineRule="atLeast"/>
              <w:jc w:val="both"/>
              <w:rPr>
                <w:rFonts w:ascii="Times New Roman" w:eastAsia="Times New Roman" w:hAnsi="Times New Roman" w:cs="Times New Roman"/>
                <w:b/>
                <w:bCs/>
                <w:sz w:val="29"/>
                <w:szCs w:val="29"/>
                <w:lang w:eastAsia="es-CO"/>
              </w:rPr>
            </w:pPr>
          </w:p>
        </w:tc>
        <w:tc>
          <w:tcPr>
            <w:tcW w:w="0" w:type="auto"/>
            <w:tcBorders>
              <w:top w:val="nil"/>
              <w:left w:val="nil"/>
              <w:bottom w:val="nil"/>
              <w:right w:val="nil"/>
            </w:tcBorders>
            <w:shd w:val="clear" w:color="auto" w:fill="auto"/>
            <w:noWrap/>
            <w:vAlign w:val="center"/>
            <w:hideMark/>
          </w:tcPr>
          <w:p w14:paraId="6C8EAD2E" w14:textId="77777777" w:rsidR="001C26C7" w:rsidRPr="001C26C7" w:rsidRDefault="001C26C7" w:rsidP="001C26C7">
            <w:pPr>
              <w:spacing w:before="15" w:after="15" w:line="288" w:lineRule="atLeast"/>
              <w:jc w:val="both"/>
              <w:rPr>
                <w:rFonts w:ascii="Times New Roman" w:eastAsia="Times New Roman" w:hAnsi="Times New Roman" w:cs="Times New Roman"/>
                <w:sz w:val="29"/>
                <w:szCs w:val="29"/>
                <w:lang w:eastAsia="es-CO"/>
              </w:rPr>
            </w:pPr>
          </w:p>
        </w:tc>
      </w:tr>
      <w:tr w:rsidR="001C26C7" w:rsidRPr="001C26C7" w14:paraId="4B90C98A" w14:textId="77777777" w:rsidTr="001C26C7">
        <w:trPr>
          <w:jc w:val="center"/>
        </w:trPr>
        <w:tc>
          <w:tcPr>
            <w:tcW w:w="0" w:type="auto"/>
            <w:tcBorders>
              <w:top w:val="nil"/>
              <w:left w:val="nil"/>
              <w:bottom w:val="nil"/>
              <w:right w:val="nil"/>
            </w:tcBorders>
            <w:shd w:val="clear" w:color="auto" w:fill="auto"/>
            <w:tcMar>
              <w:top w:w="75" w:type="dxa"/>
              <w:left w:w="0" w:type="dxa"/>
              <w:bottom w:w="0" w:type="dxa"/>
              <w:right w:w="0" w:type="dxa"/>
            </w:tcMar>
            <w:vAlign w:val="center"/>
            <w:hideMark/>
          </w:tcPr>
          <w:p w14:paraId="06B651BA" w14:textId="77777777" w:rsidR="001C26C7" w:rsidRPr="001C26C7" w:rsidRDefault="001C26C7" w:rsidP="001C26C7">
            <w:pPr>
              <w:spacing w:after="0" w:line="240" w:lineRule="auto"/>
              <w:jc w:val="both"/>
              <w:rPr>
                <w:rFonts w:ascii="Times New Roman" w:eastAsia="Times New Roman" w:hAnsi="Times New Roman" w:cs="Times New Roman"/>
                <w:sz w:val="29"/>
                <w:szCs w:val="29"/>
                <w:lang w:eastAsia="es-CO"/>
              </w:rPr>
            </w:pPr>
          </w:p>
        </w:tc>
        <w:tc>
          <w:tcPr>
            <w:tcW w:w="0" w:type="auto"/>
            <w:shd w:val="clear" w:color="auto" w:fill="auto"/>
            <w:vAlign w:val="center"/>
            <w:hideMark/>
          </w:tcPr>
          <w:p w14:paraId="1B69F961" w14:textId="77777777" w:rsidR="001C26C7" w:rsidRPr="001C26C7" w:rsidRDefault="001C26C7" w:rsidP="001C26C7">
            <w:pPr>
              <w:spacing w:after="0" w:line="240" w:lineRule="auto"/>
              <w:rPr>
                <w:rFonts w:ascii="Times New Roman" w:eastAsia="Times New Roman" w:hAnsi="Times New Roman" w:cs="Times New Roman"/>
                <w:sz w:val="20"/>
                <w:szCs w:val="20"/>
                <w:lang w:eastAsia="es-CO"/>
              </w:rPr>
            </w:pPr>
          </w:p>
        </w:tc>
      </w:tr>
    </w:tbl>
    <w:p w14:paraId="0C90A208" w14:textId="77777777" w:rsidR="001C26C7" w:rsidRPr="001C26C7" w:rsidRDefault="001C26C7" w:rsidP="001C26C7">
      <w:pPr>
        <w:spacing w:after="240" w:line="240" w:lineRule="auto"/>
        <w:rPr>
          <w:ins w:id="570" w:author="Unknown"/>
          <w:rFonts w:ascii="Lato" w:eastAsia="Times New Roman" w:hAnsi="Lato" w:cs="Times New Roman"/>
          <w:color w:val="767676"/>
          <w:sz w:val="29"/>
          <w:szCs w:val="29"/>
          <w:lang w:eastAsia="es-CO"/>
        </w:rPr>
      </w:pPr>
      <w:ins w:id="571" w:author="Unknown">
        <w:r w:rsidRPr="001C26C7">
          <w:rPr>
            <w:rFonts w:ascii="Lato" w:eastAsia="Times New Roman" w:hAnsi="Lato" w:cs="Times New Roman"/>
            <w:b/>
            <w:bCs/>
            <w:color w:val="767676"/>
            <w:sz w:val="29"/>
            <w:szCs w:val="29"/>
            <w:lang w:eastAsia="es-CO"/>
          </w:rPr>
          <w:t>17)</w:t>
        </w:r>
        <w:r w:rsidRPr="001C26C7">
          <w:rPr>
            <w:rFonts w:ascii="Lato" w:eastAsia="Times New Roman" w:hAnsi="Lato" w:cs="Times New Roman"/>
            <w:color w:val="767676"/>
            <w:sz w:val="29"/>
            <w:szCs w:val="29"/>
            <w:lang w:eastAsia="es-CO"/>
          </w:rPr>
          <w:t> Una academia nos pide hacer un programa para hacer un pequeño test a sus alumnos.</w:t>
        </w:r>
      </w:ins>
    </w:p>
    <w:p w14:paraId="23A4B9CA" w14:textId="77777777" w:rsidR="001C26C7" w:rsidRPr="001C26C7" w:rsidRDefault="001C26C7" w:rsidP="001C26C7">
      <w:pPr>
        <w:spacing w:after="240" w:line="240" w:lineRule="auto"/>
        <w:rPr>
          <w:ins w:id="572" w:author="Unknown"/>
          <w:rFonts w:ascii="Lato" w:eastAsia="Times New Roman" w:hAnsi="Lato" w:cs="Times New Roman"/>
          <w:color w:val="767676"/>
          <w:sz w:val="29"/>
          <w:szCs w:val="29"/>
          <w:lang w:eastAsia="es-CO"/>
        </w:rPr>
      </w:pPr>
      <w:ins w:id="573" w:author="Unknown">
        <w:r w:rsidRPr="001C26C7">
          <w:rPr>
            <w:rFonts w:ascii="Lato" w:eastAsia="Times New Roman" w:hAnsi="Lato" w:cs="Times New Roman"/>
            <w:color w:val="767676"/>
            <w:sz w:val="29"/>
            <w:szCs w:val="29"/>
            <w:lang w:eastAsia="es-CO"/>
          </w:rPr>
          <w:t xml:space="preserve">Estas preguntas, para facilitar la inclusión, estarán escritas en un </w:t>
        </w:r>
        <w:proofErr w:type="spellStart"/>
        <w:r w:rsidRPr="001C26C7">
          <w:rPr>
            <w:rFonts w:ascii="Lato" w:eastAsia="Times New Roman" w:hAnsi="Lato" w:cs="Times New Roman"/>
            <w:color w:val="767676"/>
            <w:sz w:val="29"/>
            <w:szCs w:val="29"/>
            <w:lang w:eastAsia="es-CO"/>
          </w:rPr>
          <w:t>txt</w:t>
        </w:r>
        <w:proofErr w:type="spellEnd"/>
        <w:r w:rsidRPr="001C26C7">
          <w:rPr>
            <w:rFonts w:ascii="Lato" w:eastAsia="Times New Roman" w:hAnsi="Lato" w:cs="Times New Roman"/>
            <w:color w:val="767676"/>
            <w:sz w:val="29"/>
            <w:szCs w:val="29"/>
            <w:lang w:eastAsia="es-CO"/>
          </w:rPr>
          <w:t xml:space="preserve"> (incluido en la descarga del proyecto).</w:t>
        </w:r>
      </w:ins>
    </w:p>
    <w:p w14:paraId="01784CA9" w14:textId="77777777" w:rsidR="001C26C7" w:rsidRPr="001C26C7" w:rsidRDefault="001C26C7" w:rsidP="001C26C7">
      <w:pPr>
        <w:spacing w:after="240" w:line="240" w:lineRule="auto"/>
        <w:rPr>
          <w:ins w:id="574" w:author="Unknown"/>
          <w:rFonts w:ascii="Lato" w:eastAsia="Times New Roman" w:hAnsi="Lato" w:cs="Times New Roman"/>
          <w:color w:val="767676"/>
          <w:sz w:val="29"/>
          <w:szCs w:val="29"/>
          <w:lang w:eastAsia="es-CO"/>
        </w:rPr>
      </w:pPr>
      <w:ins w:id="575" w:author="Unknown">
        <w:r w:rsidRPr="001C26C7">
          <w:rPr>
            <w:rFonts w:ascii="Lato" w:eastAsia="Times New Roman" w:hAnsi="Lato" w:cs="Times New Roman"/>
            <w:color w:val="767676"/>
            <w:sz w:val="29"/>
            <w:szCs w:val="29"/>
            <w:lang w:eastAsia="es-CO"/>
          </w:rPr>
          <w:t>Una opción se compone de:</w:t>
        </w:r>
      </w:ins>
    </w:p>
    <w:p w14:paraId="7F218D70" w14:textId="77777777" w:rsidR="001C26C7" w:rsidRPr="001C26C7" w:rsidRDefault="001C26C7" w:rsidP="001C26C7">
      <w:pPr>
        <w:numPr>
          <w:ilvl w:val="0"/>
          <w:numId w:val="36"/>
        </w:numPr>
        <w:spacing w:before="100" w:beforeAutospacing="1" w:after="240" w:line="240" w:lineRule="auto"/>
        <w:rPr>
          <w:ins w:id="576" w:author="Unknown"/>
          <w:rFonts w:ascii="Lato" w:eastAsia="Times New Roman" w:hAnsi="Lato" w:cs="Times New Roman"/>
          <w:color w:val="767676"/>
          <w:sz w:val="29"/>
          <w:szCs w:val="29"/>
          <w:lang w:eastAsia="es-CO"/>
        </w:rPr>
      </w:pPr>
      <w:ins w:id="577" w:author="Unknown">
        <w:r w:rsidRPr="001C26C7">
          <w:rPr>
            <w:rFonts w:ascii="Lato" w:eastAsia="Times New Roman" w:hAnsi="Lato" w:cs="Times New Roman"/>
            <w:color w:val="767676"/>
            <w:sz w:val="29"/>
            <w:szCs w:val="29"/>
            <w:lang w:eastAsia="es-CO"/>
          </w:rPr>
          <w:t>El texto de la opción (digamos la respuesta)</w:t>
        </w:r>
      </w:ins>
    </w:p>
    <w:p w14:paraId="453BFBAC" w14:textId="77777777" w:rsidR="001C26C7" w:rsidRPr="001C26C7" w:rsidRDefault="001C26C7" w:rsidP="001C26C7">
      <w:pPr>
        <w:numPr>
          <w:ilvl w:val="0"/>
          <w:numId w:val="36"/>
        </w:numPr>
        <w:spacing w:after="0" w:line="240" w:lineRule="auto"/>
        <w:rPr>
          <w:ins w:id="578" w:author="Unknown"/>
          <w:rFonts w:ascii="Lato" w:eastAsia="Times New Roman" w:hAnsi="Lato" w:cs="Times New Roman"/>
          <w:color w:val="767676"/>
          <w:sz w:val="29"/>
          <w:szCs w:val="29"/>
          <w:lang w:eastAsia="es-CO"/>
        </w:rPr>
      </w:pPr>
      <w:ins w:id="579" w:author="Unknown">
        <w:r w:rsidRPr="001C26C7">
          <w:rPr>
            <w:rFonts w:ascii="Lato" w:eastAsia="Times New Roman" w:hAnsi="Lato" w:cs="Times New Roman"/>
            <w:color w:val="767676"/>
            <w:sz w:val="29"/>
            <w:szCs w:val="29"/>
            <w:lang w:eastAsia="es-CO"/>
          </w:rPr>
          <w:t>Es correcto o no</w:t>
        </w:r>
      </w:ins>
    </w:p>
    <w:p w14:paraId="2932CFC6" w14:textId="77777777" w:rsidR="001C26C7" w:rsidRPr="001C26C7" w:rsidRDefault="001C26C7" w:rsidP="001C26C7">
      <w:pPr>
        <w:spacing w:after="240" w:line="240" w:lineRule="auto"/>
        <w:rPr>
          <w:ins w:id="580" w:author="Unknown"/>
          <w:rFonts w:ascii="Lato" w:eastAsia="Times New Roman" w:hAnsi="Lato" w:cs="Times New Roman"/>
          <w:color w:val="767676"/>
          <w:sz w:val="29"/>
          <w:szCs w:val="29"/>
          <w:lang w:eastAsia="es-CO"/>
        </w:rPr>
      </w:pPr>
      <w:ins w:id="581" w:author="Unknown">
        <w:r w:rsidRPr="001C26C7">
          <w:rPr>
            <w:rFonts w:ascii="Lato" w:eastAsia="Times New Roman" w:hAnsi="Lato" w:cs="Times New Roman"/>
            <w:color w:val="767676"/>
            <w:sz w:val="29"/>
            <w:szCs w:val="29"/>
            <w:lang w:eastAsia="es-CO"/>
          </w:rPr>
          <w:t>Una pregunta consta de:</w:t>
        </w:r>
      </w:ins>
    </w:p>
    <w:p w14:paraId="1D59B40D" w14:textId="77777777" w:rsidR="001C26C7" w:rsidRPr="001C26C7" w:rsidRDefault="001C26C7" w:rsidP="001C26C7">
      <w:pPr>
        <w:numPr>
          <w:ilvl w:val="0"/>
          <w:numId w:val="37"/>
        </w:numPr>
        <w:spacing w:before="100" w:beforeAutospacing="1" w:after="240" w:line="240" w:lineRule="auto"/>
        <w:rPr>
          <w:ins w:id="582" w:author="Unknown"/>
          <w:rFonts w:ascii="Lato" w:eastAsia="Times New Roman" w:hAnsi="Lato" w:cs="Times New Roman"/>
          <w:color w:val="767676"/>
          <w:sz w:val="29"/>
          <w:szCs w:val="29"/>
          <w:lang w:eastAsia="es-CO"/>
        </w:rPr>
      </w:pPr>
      <w:ins w:id="583" w:author="Unknown">
        <w:r w:rsidRPr="001C26C7">
          <w:rPr>
            <w:rFonts w:ascii="Lato" w:eastAsia="Times New Roman" w:hAnsi="Lato" w:cs="Times New Roman"/>
            <w:color w:val="767676"/>
            <w:sz w:val="29"/>
            <w:szCs w:val="29"/>
            <w:lang w:eastAsia="es-CO"/>
          </w:rPr>
          <w:t>Pregunta (tendrá delante dos puntos y coma ;P;)</w:t>
        </w:r>
      </w:ins>
    </w:p>
    <w:p w14:paraId="155D1764" w14:textId="77777777" w:rsidR="001C26C7" w:rsidRPr="001C26C7" w:rsidRDefault="001C26C7" w:rsidP="001C26C7">
      <w:pPr>
        <w:numPr>
          <w:ilvl w:val="0"/>
          <w:numId w:val="37"/>
        </w:numPr>
        <w:spacing w:before="100" w:beforeAutospacing="1" w:after="240" w:line="240" w:lineRule="auto"/>
        <w:rPr>
          <w:ins w:id="584" w:author="Unknown"/>
          <w:rFonts w:ascii="Lato" w:eastAsia="Times New Roman" w:hAnsi="Lato" w:cs="Times New Roman"/>
          <w:color w:val="767676"/>
          <w:sz w:val="29"/>
          <w:szCs w:val="29"/>
          <w:lang w:eastAsia="es-CO"/>
        </w:rPr>
      </w:pPr>
      <w:ins w:id="585" w:author="Unknown">
        <w:r w:rsidRPr="001C26C7">
          <w:rPr>
            <w:rFonts w:ascii="Lato" w:eastAsia="Times New Roman" w:hAnsi="Lato" w:cs="Times New Roman"/>
            <w:color w:val="767676"/>
            <w:sz w:val="29"/>
            <w:szCs w:val="29"/>
            <w:lang w:eastAsia="es-CO"/>
          </w:rPr>
          <w:t>Opciones de la pregunta (entre 2 y 4)</w:t>
        </w:r>
      </w:ins>
    </w:p>
    <w:p w14:paraId="2F570170" w14:textId="77777777" w:rsidR="001C26C7" w:rsidRPr="001C26C7" w:rsidRDefault="001C26C7" w:rsidP="001C26C7">
      <w:pPr>
        <w:numPr>
          <w:ilvl w:val="0"/>
          <w:numId w:val="37"/>
        </w:numPr>
        <w:spacing w:before="100" w:beforeAutospacing="1" w:after="240" w:line="240" w:lineRule="auto"/>
        <w:rPr>
          <w:ins w:id="586" w:author="Unknown"/>
          <w:rFonts w:ascii="Lato" w:eastAsia="Times New Roman" w:hAnsi="Lato" w:cs="Times New Roman"/>
          <w:color w:val="767676"/>
          <w:sz w:val="29"/>
          <w:szCs w:val="29"/>
          <w:lang w:eastAsia="es-CO"/>
        </w:rPr>
      </w:pPr>
      <w:ins w:id="587" w:author="Unknown">
        <w:r w:rsidRPr="001C26C7">
          <w:rPr>
            <w:rFonts w:ascii="Lato" w:eastAsia="Times New Roman" w:hAnsi="Lato" w:cs="Times New Roman"/>
            <w:color w:val="767676"/>
            <w:sz w:val="29"/>
            <w:szCs w:val="29"/>
            <w:lang w:eastAsia="es-CO"/>
          </w:rPr>
          <w:lastRenderedPageBreak/>
          <w:t>Opción correcta (tendrá delante dos puntos y coma ;R;)</w:t>
        </w:r>
      </w:ins>
    </w:p>
    <w:p w14:paraId="37DF02AD" w14:textId="77777777" w:rsidR="001C26C7" w:rsidRPr="001C26C7" w:rsidRDefault="001C26C7" w:rsidP="001C26C7">
      <w:pPr>
        <w:numPr>
          <w:ilvl w:val="0"/>
          <w:numId w:val="37"/>
        </w:numPr>
        <w:spacing w:after="0" w:line="240" w:lineRule="auto"/>
        <w:rPr>
          <w:ins w:id="588" w:author="Unknown"/>
          <w:rFonts w:ascii="Lato" w:eastAsia="Times New Roman" w:hAnsi="Lato" w:cs="Times New Roman"/>
          <w:color w:val="767676"/>
          <w:sz w:val="29"/>
          <w:szCs w:val="29"/>
          <w:lang w:eastAsia="es-CO"/>
        </w:rPr>
      </w:pPr>
      <w:ins w:id="589" w:author="Unknown">
        <w:r w:rsidRPr="001C26C7">
          <w:rPr>
            <w:rFonts w:ascii="Lato" w:eastAsia="Times New Roman" w:hAnsi="Lato" w:cs="Times New Roman"/>
            <w:color w:val="767676"/>
            <w:sz w:val="29"/>
            <w:szCs w:val="29"/>
            <w:lang w:eastAsia="es-CO"/>
          </w:rPr>
          <w:t>Puntos</w:t>
        </w:r>
      </w:ins>
    </w:p>
    <w:p w14:paraId="01766A4A" w14:textId="77777777" w:rsidR="001C26C7" w:rsidRPr="001C26C7" w:rsidRDefault="001C26C7" w:rsidP="001C26C7">
      <w:pPr>
        <w:spacing w:after="240" w:line="240" w:lineRule="auto"/>
        <w:rPr>
          <w:ins w:id="590" w:author="Unknown"/>
          <w:rFonts w:ascii="Lato" w:eastAsia="Times New Roman" w:hAnsi="Lato" w:cs="Times New Roman"/>
          <w:color w:val="767676"/>
          <w:sz w:val="29"/>
          <w:szCs w:val="29"/>
          <w:lang w:eastAsia="es-CO"/>
        </w:rPr>
      </w:pPr>
      <w:ins w:id="591" w:author="Unknown">
        <w:r w:rsidRPr="001C26C7">
          <w:rPr>
            <w:rFonts w:ascii="Lato" w:eastAsia="Times New Roman" w:hAnsi="Lato" w:cs="Times New Roman"/>
            <w:color w:val="767676"/>
            <w:sz w:val="29"/>
            <w:szCs w:val="29"/>
            <w:lang w:eastAsia="es-CO"/>
          </w:rPr>
          <w:t>La pregunta no será válida en los siguientes casos:</w:t>
        </w:r>
      </w:ins>
    </w:p>
    <w:p w14:paraId="36D83847" w14:textId="77777777" w:rsidR="001C26C7" w:rsidRPr="001C26C7" w:rsidRDefault="001C26C7" w:rsidP="001C26C7">
      <w:pPr>
        <w:numPr>
          <w:ilvl w:val="0"/>
          <w:numId w:val="38"/>
        </w:numPr>
        <w:spacing w:before="100" w:beforeAutospacing="1" w:after="240" w:line="240" w:lineRule="auto"/>
        <w:rPr>
          <w:ins w:id="592" w:author="Unknown"/>
          <w:rFonts w:ascii="Lato" w:eastAsia="Times New Roman" w:hAnsi="Lato" w:cs="Times New Roman"/>
          <w:color w:val="767676"/>
          <w:sz w:val="29"/>
          <w:szCs w:val="29"/>
          <w:lang w:eastAsia="es-CO"/>
        </w:rPr>
      </w:pPr>
      <w:ins w:id="593" w:author="Unknown">
        <w:r w:rsidRPr="001C26C7">
          <w:rPr>
            <w:rFonts w:ascii="Lato" w:eastAsia="Times New Roman" w:hAnsi="Lato" w:cs="Times New Roman"/>
            <w:color w:val="767676"/>
            <w:sz w:val="29"/>
            <w:szCs w:val="29"/>
            <w:lang w:eastAsia="es-CO"/>
          </w:rPr>
          <w:t>Las opciones no están entre 2 y 4.</w:t>
        </w:r>
      </w:ins>
    </w:p>
    <w:p w14:paraId="1FF3D9C2" w14:textId="77777777" w:rsidR="001C26C7" w:rsidRPr="001C26C7" w:rsidRDefault="001C26C7" w:rsidP="001C26C7">
      <w:pPr>
        <w:numPr>
          <w:ilvl w:val="0"/>
          <w:numId w:val="38"/>
        </w:numPr>
        <w:spacing w:before="100" w:beforeAutospacing="1" w:after="240" w:line="240" w:lineRule="auto"/>
        <w:rPr>
          <w:ins w:id="594" w:author="Unknown"/>
          <w:rFonts w:ascii="Lato" w:eastAsia="Times New Roman" w:hAnsi="Lato" w:cs="Times New Roman"/>
          <w:color w:val="767676"/>
          <w:sz w:val="29"/>
          <w:szCs w:val="29"/>
          <w:lang w:eastAsia="es-CO"/>
        </w:rPr>
      </w:pPr>
      <w:ins w:id="595" w:author="Unknown">
        <w:r w:rsidRPr="001C26C7">
          <w:rPr>
            <w:rFonts w:ascii="Lato" w:eastAsia="Times New Roman" w:hAnsi="Lato" w:cs="Times New Roman"/>
            <w:color w:val="767676"/>
            <w:sz w:val="29"/>
            <w:szCs w:val="29"/>
            <w:lang w:eastAsia="es-CO"/>
          </w:rPr>
          <w:t>La opción correcta esta entre el número de opciones y es un número.</w:t>
        </w:r>
      </w:ins>
    </w:p>
    <w:p w14:paraId="68F59DDF" w14:textId="77777777" w:rsidR="001C26C7" w:rsidRPr="001C26C7" w:rsidRDefault="001C26C7" w:rsidP="001C26C7">
      <w:pPr>
        <w:numPr>
          <w:ilvl w:val="0"/>
          <w:numId w:val="38"/>
        </w:numPr>
        <w:spacing w:after="0" w:line="240" w:lineRule="auto"/>
        <w:rPr>
          <w:ins w:id="596" w:author="Unknown"/>
          <w:rFonts w:ascii="Lato" w:eastAsia="Times New Roman" w:hAnsi="Lato" w:cs="Times New Roman"/>
          <w:color w:val="767676"/>
          <w:sz w:val="29"/>
          <w:szCs w:val="29"/>
          <w:lang w:eastAsia="es-CO"/>
        </w:rPr>
      </w:pPr>
      <w:ins w:id="597" w:author="Unknown">
        <w:r w:rsidRPr="001C26C7">
          <w:rPr>
            <w:rFonts w:ascii="Lato" w:eastAsia="Times New Roman" w:hAnsi="Lato" w:cs="Times New Roman"/>
            <w:color w:val="767676"/>
            <w:sz w:val="29"/>
            <w:szCs w:val="29"/>
            <w:lang w:eastAsia="es-CO"/>
          </w:rPr>
          <w:t>Los puntos es un número entero.</w:t>
        </w:r>
      </w:ins>
    </w:p>
    <w:p w14:paraId="31B66F45" w14:textId="77777777" w:rsidR="001C26C7" w:rsidRPr="001C26C7" w:rsidRDefault="001C26C7" w:rsidP="001C26C7">
      <w:pPr>
        <w:spacing w:after="240" w:line="240" w:lineRule="auto"/>
        <w:rPr>
          <w:ins w:id="598" w:author="Unknown"/>
          <w:rFonts w:ascii="Lato" w:eastAsia="Times New Roman" w:hAnsi="Lato" w:cs="Times New Roman"/>
          <w:color w:val="767676"/>
          <w:sz w:val="29"/>
          <w:szCs w:val="29"/>
          <w:lang w:eastAsia="es-CO"/>
        </w:rPr>
      </w:pPr>
      <w:ins w:id="599" w:author="Unknown">
        <w:r w:rsidRPr="001C26C7">
          <w:rPr>
            <w:rFonts w:ascii="Lato" w:eastAsia="Times New Roman" w:hAnsi="Lato" w:cs="Times New Roman"/>
            <w:color w:val="767676"/>
            <w:sz w:val="29"/>
            <w:szCs w:val="29"/>
            <w:lang w:eastAsia="es-CO"/>
          </w:rPr>
          <w:t>Sus métodos son:</w:t>
        </w:r>
      </w:ins>
    </w:p>
    <w:p w14:paraId="3ED77C30" w14:textId="77777777" w:rsidR="001C26C7" w:rsidRPr="001C26C7" w:rsidRDefault="001C26C7" w:rsidP="001C26C7">
      <w:pPr>
        <w:numPr>
          <w:ilvl w:val="0"/>
          <w:numId w:val="39"/>
        </w:numPr>
        <w:spacing w:before="100" w:beforeAutospacing="1" w:after="240" w:line="240" w:lineRule="auto"/>
        <w:rPr>
          <w:ins w:id="600" w:author="Unknown"/>
          <w:rFonts w:ascii="Lato" w:eastAsia="Times New Roman" w:hAnsi="Lato" w:cs="Times New Roman"/>
          <w:color w:val="767676"/>
          <w:sz w:val="29"/>
          <w:szCs w:val="29"/>
          <w:lang w:eastAsia="es-CO"/>
        </w:rPr>
      </w:pPr>
      <w:proofErr w:type="spellStart"/>
      <w:ins w:id="601" w:author="Unknown">
        <w:r w:rsidRPr="001C26C7">
          <w:rPr>
            <w:rFonts w:ascii="Lato" w:eastAsia="Times New Roman" w:hAnsi="Lato" w:cs="Times New Roman"/>
            <w:color w:val="767676"/>
            <w:sz w:val="29"/>
            <w:szCs w:val="29"/>
            <w:lang w:eastAsia="es-CO"/>
          </w:rPr>
          <w:t>mostrarPregunta</w:t>
        </w:r>
        <w:proofErr w:type="spellEnd"/>
        <w:r w:rsidRPr="001C26C7">
          <w:rPr>
            <w:rFonts w:ascii="Lato" w:eastAsia="Times New Roman" w:hAnsi="Lato" w:cs="Times New Roman"/>
            <w:color w:val="767676"/>
            <w:sz w:val="29"/>
            <w:szCs w:val="29"/>
            <w:lang w:eastAsia="es-CO"/>
          </w:rPr>
          <w:t>(): muestra la pregunta con sus opciones.</w:t>
        </w:r>
      </w:ins>
    </w:p>
    <w:p w14:paraId="6BC41A45" w14:textId="77777777" w:rsidR="001C26C7" w:rsidRPr="001C26C7" w:rsidRDefault="001C26C7" w:rsidP="001C26C7">
      <w:pPr>
        <w:numPr>
          <w:ilvl w:val="0"/>
          <w:numId w:val="39"/>
        </w:numPr>
        <w:spacing w:before="100" w:beforeAutospacing="1" w:after="240" w:line="240" w:lineRule="auto"/>
        <w:rPr>
          <w:ins w:id="602" w:author="Unknown"/>
          <w:rFonts w:ascii="Lato" w:eastAsia="Times New Roman" w:hAnsi="Lato" w:cs="Times New Roman"/>
          <w:color w:val="767676"/>
          <w:sz w:val="29"/>
          <w:szCs w:val="29"/>
          <w:lang w:eastAsia="es-CO"/>
        </w:rPr>
      </w:pPr>
      <w:proofErr w:type="spellStart"/>
      <w:ins w:id="603" w:author="Unknown">
        <w:r w:rsidRPr="001C26C7">
          <w:rPr>
            <w:rFonts w:ascii="Lato" w:eastAsia="Times New Roman" w:hAnsi="Lato" w:cs="Times New Roman"/>
            <w:color w:val="767676"/>
            <w:sz w:val="29"/>
            <w:szCs w:val="29"/>
            <w:lang w:eastAsia="es-CO"/>
          </w:rPr>
          <w:t>comprobarRespuesta</w:t>
        </w:r>
        <w:proofErr w:type="spellEnd"/>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int</w:t>
        </w:r>
        <w:proofErr w:type="spellEnd"/>
        <w:r w:rsidRPr="001C26C7">
          <w:rPr>
            <w:rFonts w:ascii="Lato" w:eastAsia="Times New Roman" w:hAnsi="Lato" w:cs="Times New Roman"/>
            <w:color w:val="767676"/>
            <w:sz w:val="29"/>
            <w:szCs w:val="29"/>
            <w:lang w:eastAsia="es-CO"/>
          </w:rPr>
          <w:t xml:space="preserve"> </w:t>
        </w:r>
        <w:proofErr w:type="spellStart"/>
        <w:r w:rsidRPr="001C26C7">
          <w:rPr>
            <w:rFonts w:ascii="Lato" w:eastAsia="Times New Roman" w:hAnsi="Lato" w:cs="Times New Roman"/>
            <w:color w:val="767676"/>
            <w:sz w:val="29"/>
            <w:szCs w:val="29"/>
            <w:lang w:eastAsia="es-CO"/>
          </w:rPr>
          <w:t>respuestaUsuario</w:t>
        </w:r>
        <w:proofErr w:type="spellEnd"/>
        <w:r w:rsidRPr="001C26C7">
          <w:rPr>
            <w:rFonts w:ascii="Lato" w:eastAsia="Times New Roman" w:hAnsi="Lato" w:cs="Times New Roman"/>
            <w:color w:val="767676"/>
            <w:sz w:val="29"/>
            <w:szCs w:val="29"/>
            <w:lang w:eastAsia="es-CO"/>
          </w:rPr>
          <w:t>): comprueba la respuesta del usuario si es correcta o no.</w:t>
        </w:r>
      </w:ins>
    </w:p>
    <w:p w14:paraId="5D30CB4A" w14:textId="77777777" w:rsidR="001C26C7" w:rsidRPr="001C26C7" w:rsidRDefault="001C26C7" w:rsidP="001C26C7">
      <w:pPr>
        <w:numPr>
          <w:ilvl w:val="0"/>
          <w:numId w:val="39"/>
        </w:numPr>
        <w:spacing w:after="0" w:line="240" w:lineRule="auto"/>
        <w:rPr>
          <w:ins w:id="604" w:author="Unknown"/>
          <w:rFonts w:ascii="Lato" w:eastAsia="Times New Roman" w:hAnsi="Lato" w:cs="Times New Roman"/>
          <w:color w:val="767676"/>
          <w:sz w:val="29"/>
          <w:szCs w:val="29"/>
          <w:lang w:eastAsia="es-CO"/>
        </w:rPr>
      </w:pPr>
      <w:proofErr w:type="spellStart"/>
      <w:ins w:id="605" w:author="Unknown">
        <w:r w:rsidRPr="001C26C7">
          <w:rPr>
            <w:rFonts w:ascii="Lato" w:eastAsia="Times New Roman" w:hAnsi="Lato" w:cs="Times New Roman"/>
            <w:color w:val="767676"/>
            <w:sz w:val="29"/>
            <w:szCs w:val="29"/>
            <w:lang w:eastAsia="es-CO"/>
          </w:rPr>
          <w:t>Getter</w:t>
        </w:r>
        <w:proofErr w:type="spellEnd"/>
        <w:r w:rsidRPr="001C26C7">
          <w:rPr>
            <w:rFonts w:ascii="Lato" w:eastAsia="Times New Roman" w:hAnsi="Lato" w:cs="Times New Roman"/>
            <w:color w:val="767676"/>
            <w:sz w:val="29"/>
            <w:szCs w:val="29"/>
            <w:lang w:eastAsia="es-CO"/>
          </w:rPr>
          <w:t xml:space="preserve"> de los atributos.</w:t>
        </w:r>
      </w:ins>
    </w:p>
    <w:p w14:paraId="33F3CA66" w14:textId="77777777" w:rsidR="001C26C7" w:rsidRPr="001C26C7" w:rsidRDefault="001C26C7" w:rsidP="001C26C7">
      <w:pPr>
        <w:spacing w:after="240" w:line="240" w:lineRule="auto"/>
        <w:rPr>
          <w:ins w:id="606" w:author="Unknown"/>
          <w:rFonts w:ascii="Lato" w:eastAsia="Times New Roman" w:hAnsi="Lato" w:cs="Times New Roman"/>
          <w:color w:val="767676"/>
          <w:sz w:val="29"/>
          <w:szCs w:val="29"/>
          <w:lang w:eastAsia="es-CO"/>
        </w:rPr>
      </w:pPr>
      <w:ins w:id="607" w:author="Unknown">
        <w:r w:rsidRPr="001C26C7">
          <w:rPr>
            <w:rFonts w:ascii="Lato" w:eastAsia="Times New Roman" w:hAnsi="Lato" w:cs="Times New Roman"/>
            <w:color w:val="767676"/>
            <w:sz w:val="29"/>
            <w:szCs w:val="29"/>
            <w:lang w:eastAsia="es-CO"/>
          </w:rPr>
          <w:t>Un test está formado por un conjunto preguntas y los puntos acumulados. Piensa que debemos saber por cual pregunta vamos.</w:t>
        </w:r>
      </w:ins>
    </w:p>
    <w:p w14:paraId="2AA86FD7" w14:textId="77777777" w:rsidR="001C26C7" w:rsidRPr="001C26C7" w:rsidRDefault="001C26C7" w:rsidP="001C26C7">
      <w:pPr>
        <w:spacing w:after="240" w:line="240" w:lineRule="auto"/>
        <w:rPr>
          <w:ins w:id="608" w:author="Unknown"/>
          <w:rFonts w:ascii="Lato" w:eastAsia="Times New Roman" w:hAnsi="Lato" w:cs="Times New Roman"/>
          <w:color w:val="767676"/>
          <w:sz w:val="29"/>
          <w:szCs w:val="29"/>
          <w:lang w:eastAsia="es-CO"/>
        </w:rPr>
      </w:pPr>
      <w:ins w:id="609" w:author="Unknown">
        <w:r w:rsidRPr="001C26C7">
          <w:rPr>
            <w:rFonts w:ascii="Lato" w:eastAsia="Times New Roman" w:hAnsi="Lato" w:cs="Times New Roman"/>
            <w:color w:val="767676"/>
            <w:sz w:val="29"/>
            <w:szCs w:val="29"/>
            <w:lang w:eastAsia="es-CO"/>
          </w:rPr>
          <w:t>Sus métodos son:</w:t>
        </w:r>
      </w:ins>
    </w:p>
    <w:p w14:paraId="1AD75B35" w14:textId="77777777" w:rsidR="001C26C7" w:rsidRPr="001C26C7" w:rsidRDefault="001C26C7" w:rsidP="001C26C7">
      <w:pPr>
        <w:numPr>
          <w:ilvl w:val="0"/>
          <w:numId w:val="40"/>
        </w:numPr>
        <w:spacing w:before="100" w:beforeAutospacing="1" w:after="240" w:line="240" w:lineRule="auto"/>
        <w:rPr>
          <w:ins w:id="610" w:author="Unknown"/>
          <w:rFonts w:ascii="Lato" w:eastAsia="Times New Roman" w:hAnsi="Lato" w:cs="Times New Roman"/>
          <w:color w:val="767676"/>
          <w:sz w:val="29"/>
          <w:szCs w:val="29"/>
          <w:lang w:eastAsia="es-CO"/>
        </w:rPr>
      </w:pPr>
      <w:proofErr w:type="spellStart"/>
      <w:ins w:id="611" w:author="Unknown">
        <w:r w:rsidRPr="001C26C7">
          <w:rPr>
            <w:rFonts w:ascii="Lato" w:eastAsia="Times New Roman" w:hAnsi="Lato" w:cs="Times New Roman"/>
            <w:color w:val="767676"/>
            <w:sz w:val="29"/>
            <w:szCs w:val="29"/>
            <w:lang w:eastAsia="es-CO"/>
          </w:rPr>
          <w:t>cargarPreguntas</w:t>
        </w:r>
        <w:proofErr w:type="spellEnd"/>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String</w:t>
        </w:r>
        <w:proofErr w:type="spellEnd"/>
        <w:r w:rsidRPr="001C26C7">
          <w:rPr>
            <w:rFonts w:ascii="Lato" w:eastAsia="Times New Roman" w:hAnsi="Lato" w:cs="Times New Roman"/>
            <w:color w:val="767676"/>
            <w:sz w:val="29"/>
            <w:szCs w:val="29"/>
            <w:lang w:eastAsia="es-CO"/>
          </w:rPr>
          <w:t xml:space="preserve"> fichero): carga todas las preguntas del fichero</w:t>
        </w:r>
      </w:ins>
    </w:p>
    <w:p w14:paraId="52D2BA66" w14:textId="77777777" w:rsidR="001C26C7" w:rsidRPr="001C26C7" w:rsidRDefault="001C26C7" w:rsidP="001C26C7">
      <w:pPr>
        <w:numPr>
          <w:ilvl w:val="0"/>
          <w:numId w:val="40"/>
        </w:numPr>
        <w:spacing w:before="100" w:beforeAutospacing="1" w:after="240" w:line="240" w:lineRule="auto"/>
        <w:rPr>
          <w:ins w:id="612" w:author="Unknown"/>
          <w:rFonts w:ascii="Lato" w:eastAsia="Times New Roman" w:hAnsi="Lato" w:cs="Times New Roman"/>
          <w:color w:val="767676"/>
          <w:sz w:val="29"/>
          <w:szCs w:val="29"/>
          <w:lang w:eastAsia="es-CO"/>
        </w:rPr>
      </w:pPr>
      <w:proofErr w:type="spellStart"/>
      <w:ins w:id="613" w:author="Unknown">
        <w:r w:rsidRPr="001C26C7">
          <w:rPr>
            <w:rFonts w:ascii="Lato" w:eastAsia="Times New Roman" w:hAnsi="Lato" w:cs="Times New Roman"/>
            <w:color w:val="767676"/>
            <w:sz w:val="29"/>
            <w:szCs w:val="29"/>
            <w:lang w:eastAsia="es-CO"/>
          </w:rPr>
          <w:t>siguientePregunta</w:t>
        </w:r>
        <w:proofErr w:type="spellEnd"/>
        <w:r w:rsidRPr="001C26C7">
          <w:rPr>
            <w:rFonts w:ascii="Lato" w:eastAsia="Times New Roman" w:hAnsi="Lato" w:cs="Times New Roman"/>
            <w:color w:val="767676"/>
            <w:sz w:val="29"/>
            <w:szCs w:val="29"/>
            <w:lang w:eastAsia="es-CO"/>
          </w:rPr>
          <w:t>(): devuelve la siguiente pregunta</w:t>
        </w:r>
      </w:ins>
    </w:p>
    <w:p w14:paraId="7945B318" w14:textId="77777777" w:rsidR="001C26C7" w:rsidRPr="001C26C7" w:rsidRDefault="001C26C7" w:rsidP="001C26C7">
      <w:pPr>
        <w:numPr>
          <w:ilvl w:val="0"/>
          <w:numId w:val="40"/>
        </w:numPr>
        <w:spacing w:before="100" w:beforeAutospacing="1" w:after="240" w:line="240" w:lineRule="auto"/>
        <w:rPr>
          <w:ins w:id="614" w:author="Unknown"/>
          <w:rFonts w:ascii="Lato" w:eastAsia="Times New Roman" w:hAnsi="Lato" w:cs="Times New Roman"/>
          <w:color w:val="767676"/>
          <w:sz w:val="29"/>
          <w:szCs w:val="29"/>
          <w:lang w:eastAsia="es-CO"/>
        </w:rPr>
      </w:pPr>
      <w:proofErr w:type="spellStart"/>
      <w:ins w:id="615" w:author="Unknown">
        <w:r w:rsidRPr="001C26C7">
          <w:rPr>
            <w:rFonts w:ascii="Lato" w:eastAsia="Times New Roman" w:hAnsi="Lato" w:cs="Times New Roman"/>
            <w:color w:val="767676"/>
            <w:sz w:val="29"/>
            <w:szCs w:val="29"/>
            <w:lang w:eastAsia="es-CO"/>
          </w:rPr>
          <w:t>reiniciarTest</w:t>
        </w:r>
        <w:proofErr w:type="spellEnd"/>
        <w:r w:rsidRPr="001C26C7">
          <w:rPr>
            <w:rFonts w:ascii="Lato" w:eastAsia="Times New Roman" w:hAnsi="Lato" w:cs="Times New Roman"/>
            <w:color w:val="767676"/>
            <w:sz w:val="29"/>
            <w:szCs w:val="29"/>
            <w:lang w:eastAsia="es-CO"/>
          </w:rPr>
          <w:t>(): nos permite reiniciar el test.</w:t>
        </w:r>
      </w:ins>
    </w:p>
    <w:p w14:paraId="01F489F9" w14:textId="77777777" w:rsidR="001C26C7" w:rsidRPr="001C26C7" w:rsidRDefault="001C26C7" w:rsidP="001C26C7">
      <w:pPr>
        <w:numPr>
          <w:ilvl w:val="0"/>
          <w:numId w:val="40"/>
        </w:numPr>
        <w:spacing w:after="0" w:line="240" w:lineRule="auto"/>
        <w:rPr>
          <w:ins w:id="616" w:author="Unknown"/>
          <w:rFonts w:ascii="Lato" w:eastAsia="Times New Roman" w:hAnsi="Lato" w:cs="Times New Roman"/>
          <w:color w:val="767676"/>
          <w:sz w:val="29"/>
          <w:szCs w:val="29"/>
          <w:lang w:eastAsia="es-CO"/>
        </w:rPr>
      </w:pPr>
      <w:proofErr w:type="spellStart"/>
      <w:ins w:id="617" w:author="Unknown">
        <w:r w:rsidRPr="001C26C7">
          <w:rPr>
            <w:rFonts w:ascii="Lato" w:eastAsia="Times New Roman" w:hAnsi="Lato" w:cs="Times New Roman"/>
            <w:color w:val="767676"/>
            <w:sz w:val="29"/>
            <w:szCs w:val="29"/>
            <w:lang w:eastAsia="es-CO"/>
          </w:rPr>
          <w:t>realizarTest</w:t>
        </w:r>
        <w:proofErr w:type="spellEnd"/>
        <w:r w:rsidRPr="001C26C7">
          <w:rPr>
            <w:rFonts w:ascii="Lato" w:eastAsia="Times New Roman" w:hAnsi="Lato" w:cs="Times New Roman"/>
            <w:color w:val="767676"/>
            <w:sz w:val="29"/>
            <w:szCs w:val="29"/>
            <w:lang w:eastAsia="es-CO"/>
          </w:rPr>
          <w:t>(): empieza el test y empieza a formular las preguntas</w:t>
        </w:r>
      </w:ins>
    </w:p>
    <w:p w14:paraId="1D5DB873" w14:textId="77777777" w:rsidR="001C26C7" w:rsidRPr="001C26C7" w:rsidRDefault="001C26C7" w:rsidP="001C26C7">
      <w:pPr>
        <w:spacing w:after="240" w:line="240" w:lineRule="auto"/>
        <w:rPr>
          <w:ins w:id="618" w:author="Unknown"/>
          <w:rFonts w:ascii="Lato" w:eastAsia="Times New Roman" w:hAnsi="Lato" w:cs="Times New Roman"/>
          <w:color w:val="767676"/>
          <w:sz w:val="29"/>
          <w:szCs w:val="29"/>
          <w:lang w:eastAsia="es-CO"/>
        </w:rPr>
      </w:pPr>
      <w:ins w:id="619" w:author="Unknown">
        <w:r w:rsidRPr="001C26C7">
          <w:rPr>
            <w:rFonts w:ascii="Lato" w:eastAsia="Times New Roman" w:hAnsi="Lato" w:cs="Times New Roman"/>
            <w:color w:val="767676"/>
            <w:sz w:val="29"/>
            <w:szCs w:val="29"/>
            <w:lang w:eastAsia="es-CO"/>
          </w:rPr>
          <w:t>El fichero de preguntas tiene el siguiente formato:</w:t>
        </w:r>
      </w:ins>
    </w:p>
    <w:p w14:paraId="2F79E6F4" w14:textId="77777777" w:rsidR="001C26C7" w:rsidRPr="001C26C7" w:rsidRDefault="001C26C7" w:rsidP="001C26C7">
      <w:pPr>
        <w:spacing w:after="240" w:line="240" w:lineRule="auto"/>
        <w:rPr>
          <w:ins w:id="620" w:author="Unknown"/>
          <w:rFonts w:ascii="Lato" w:eastAsia="Times New Roman" w:hAnsi="Lato" w:cs="Times New Roman"/>
          <w:color w:val="767676"/>
          <w:sz w:val="29"/>
          <w:szCs w:val="29"/>
          <w:lang w:eastAsia="es-CO"/>
        </w:rPr>
      </w:pPr>
      <w:ins w:id="621" w:author="Unknown">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P;Pregunta</w:t>
        </w:r>
        <w:proofErr w:type="spellEnd"/>
        <w:r w:rsidRPr="001C26C7">
          <w:rPr>
            <w:rFonts w:ascii="Lato" w:eastAsia="Times New Roman" w:hAnsi="Lato" w:cs="Times New Roman"/>
            <w:color w:val="767676"/>
            <w:sz w:val="29"/>
            <w:szCs w:val="29"/>
            <w:lang w:eastAsia="es-CO"/>
          </w:rPr>
          <w:t xml:space="preserve"> 1</w:t>
        </w:r>
      </w:ins>
    </w:p>
    <w:p w14:paraId="729DDA95" w14:textId="77777777" w:rsidR="001C26C7" w:rsidRPr="001C26C7" w:rsidRDefault="001C26C7" w:rsidP="001C26C7">
      <w:pPr>
        <w:spacing w:after="240" w:line="240" w:lineRule="auto"/>
        <w:rPr>
          <w:ins w:id="622" w:author="Unknown"/>
          <w:rFonts w:ascii="Lato" w:eastAsia="Times New Roman" w:hAnsi="Lato" w:cs="Times New Roman"/>
          <w:color w:val="767676"/>
          <w:sz w:val="29"/>
          <w:szCs w:val="29"/>
          <w:lang w:eastAsia="es-CO"/>
        </w:rPr>
      </w:pPr>
      <w:ins w:id="623" w:author="Unknown">
        <w:r w:rsidRPr="001C26C7">
          <w:rPr>
            <w:rFonts w:ascii="Lato" w:eastAsia="Times New Roman" w:hAnsi="Lato" w:cs="Times New Roman"/>
            <w:color w:val="767676"/>
            <w:sz w:val="29"/>
            <w:szCs w:val="29"/>
            <w:lang w:eastAsia="es-CO"/>
          </w:rPr>
          <w:t>Opción 1 pregunta 1</w:t>
        </w:r>
      </w:ins>
    </w:p>
    <w:p w14:paraId="2CD76BF5" w14:textId="77777777" w:rsidR="001C26C7" w:rsidRPr="001C26C7" w:rsidRDefault="001C26C7" w:rsidP="001C26C7">
      <w:pPr>
        <w:spacing w:after="240" w:line="240" w:lineRule="auto"/>
        <w:rPr>
          <w:ins w:id="624" w:author="Unknown"/>
          <w:rFonts w:ascii="Lato" w:eastAsia="Times New Roman" w:hAnsi="Lato" w:cs="Times New Roman"/>
          <w:color w:val="767676"/>
          <w:sz w:val="29"/>
          <w:szCs w:val="29"/>
          <w:lang w:eastAsia="es-CO"/>
        </w:rPr>
      </w:pPr>
      <w:ins w:id="625" w:author="Unknown">
        <w:r w:rsidRPr="001C26C7">
          <w:rPr>
            <w:rFonts w:ascii="Lato" w:eastAsia="Times New Roman" w:hAnsi="Lato" w:cs="Times New Roman"/>
            <w:color w:val="767676"/>
            <w:sz w:val="29"/>
            <w:szCs w:val="29"/>
            <w:lang w:eastAsia="es-CO"/>
          </w:rPr>
          <w:t>Opción 2 pregunta 1</w:t>
        </w:r>
      </w:ins>
    </w:p>
    <w:p w14:paraId="5F556A26" w14:textId="77777777" w:rsidR="001C26C7" w:rsidRPr="001C26C7" w:rsidRDefault="001C26C7" w:rsidP="001C26C7">
      <w:pPr>
        <w:spacing w:after="240" w:line="240" w:lineRule="auto"/>
        <w:rPr>
          <w:ins w:id="626" w:author="Unknown"/>
          <w:rFonts w:ascii="Lato" w:eastAsia="Times New Roman" w:hAnsi="Lato" w:cs="Times New Roman"/>
          <w:color w:val="767676"/>
          <w:sz w:val="29"/>
          <w:szCs w:val="29"/>
          <w:lang w:eastAsia="es-CO"/>
        </w:rPr>
      </w:pPr>
      <w:ins w:id="627" w:author="Unknown">
        <w:r w:rsidRPr="001C26C7">
          <w:rPr>
            <w:rFonts w:ascii="Lato" w:eastAsia="Times New Roman" w:hAnsi="Lato" w:cs="Times New Roman"/>
            <w:color w:val="767676"/>
            <w:sz w:val="29"/>
            <w:szCs w:val="29"/>
            <w:lang w:eastAsia="es-CO"/>
          </w:rPr>
          <w:lastRenderedPageBreak/>
          <w:t>Opción 3 pregunta 1</w:t>
        </w:r>
      </w:ins>
    </w:p>
    <w:p w14:paraId="6AD60CF8" w14:textId="77777777" w:rsidR="001C26C7" w:rsidRPr="001C26C7" w:rsidRDefault="001C26C7" w:rsidP="001C26C7">
      <w:pPr>
        <w:spacing w:after="240" w:line="240" w:lineRule="auto"/>
        <w:rPr>
          <w:ins w:id="628" w:author="Unknown"/>
          <w:rFonts w:ascii="Lato" w:eastAsia="Times New Roman" w:hAnsi="Lato" w:cs="Times New Roman"/>
          <w:color w:val="767676"/>
          <w:sz w:val="29"/>
          <w:szCs w:val="29"/>
          <w:lang w:eastAsia="es-CO"/>
        </w:rPr>
      </w:pPr>
      <w:ins w:id="629" w:author="Unknown">
        <w:r w:rsidRPr="001C26C7">
          <w:rPr>
            <w:rFonts w:ascii="Lato" w:eastAsia="Times New Roman" w:hAnsi="Lato" w:cs="Times New Roman"/>
            <w:color w:val="767676"/>
            <w:sz w:val="29"/>
            <w:szCs w:val="29"/>
            <w:lang w:eastAsia="es-CO"/>
          </w:rPr>
          <w:t>Opción 4 pregunta 1</w:t>
        </w:r>
      </w:ins>
    </w:p>
    <w:p w14:paraId="30BC65C7" w14:textId="77777777" w:rsidR="001C26C7" w:rsidRPr="001C26C7" w:rsidRDefault="001C26C7" w:rsidP="001C26C7">
      <w:pPr>
        <w:spacing w:after="240" w:line="240" w:lineRule="auto"/>
        <w:rPr>
          <w:ins w:id="630" w:author="Unknown"/>
          <w:rFonts w:ascii="Lato" w:eastAsia="Times New Roman" w:hAnsi="Lato" w:cs="Times New Roman"/>
          <w:color w:val="767676"/>
          <w:sz w:val="29"/>
          <w:szCs w:val="29"/>
          <w:lang w:eastAsia="es-CO"/>
        </w:rPr>
      </w:pPr>
      <w:ins w:id="631" w:author="Unknown">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R;Numero</w:t>
        </w:r>
        <w:proofErr w:type="spellEnd"/>
        <w:r w:rsidRPr="001C26C7">
          <w:rPr>
            <w:rFonts w:ascii="Lato" w:eastAsia="Times New Roman" w:hAnsi="Lato" w:cs="Times New Roman"/>
            <w:color w:val="767676"/>
            <w:sz w:val="29"/>
            <w:szCs w:val="29"/>
            <w:lang w:eastAsia="es-CO"/>
          </w:rPr>
          <w:t xml:space="preserve"> opción correcta</w:t>
        </w:r>
      </w:ins>
    </w:p>
    <w:p w14:paraId="46995B7C" w14:textId="77777777" w:rsidR="001C26C7" w:rsidRPr="001C26C7" w:rsidRDefault="001C26C7" w:rsidP="001C26C7">
      <w:pPr>
        <w:spacing w:after="240" w:line="240" w:lineRule="auto"/>
        <w:rPr>
          <w:ins w:id="632" w:author="Unknown"/>
          <w:rFonts w:ascii="Lato" w:eastAsia="Times New Roman" w:hAnsi="Lato" w:cs="Times New Roman"/>
          <w:color w:val="767676"/>
          <w:sz w:val="29"/>
          <w:szCs w:val="29"/>
          <w:lang w:eastAsia="es-CO"/>
        </w:rPr>
      </w:pPr>
      <w:ins w:id="633" w:author="Unknown">
        <w:r w:rsidRPr="001C26C7">
          <w:rPr>
            <w:rFonts w:ascii="Lato" w:eastAsia="Times New Roman" w:hAnsi="Lato" w:cs="Times New Roman"/>
            <w:color w:val="767676"/>
            <w:sz w:val="29"/>
            <w:szCs w:val="29"/>
            <w:lang w:eastAsia="es-CO"/>
          </w:rPr>
          <w:t>Puntos pregunta 1</w:t>
        </w:r>
      </w:ins>
    </w:p>
    <w:p w14:paraId="045775DF" w14:textId="77777777" w:rsidR="001C26C7" w:rsidRPr="001C26C7" w:rsidRDefault="001C26C7" w:rsidP="001C26C7">
      <w:pPr>
        <w:spacing w:after="240" w:line="240" w:lineRule="auto"/>
        <w:rPr>
          <w:ins w:id="634" w:author="Unknown"/>
          <w:rFonts w:ascii="Lato" w:eastAsia="Times New Roman" w:hAnsi="Lato" w:cs="Times New Roman"/>
          <w:color w:val="767676"/>
          <w:sz w:val="29"/>
          <w:szCs w:val="29"/>
          <w:lang w:eastAsia="es-CO"/>
        </w:rPr>
      </w:pPr>
      <w:ins w:id="635" w:author="Unknown">
        <w:r w:rsidRPr="001C26C7">
          <w:rPr>
            <w:rFonts w:ascii="Lato" w:eastAsia="Times New Roman" w:hAnsi="Lato" w:cs="Times New Roman"/>
            <w:color w:val="767676"/>
            <w:sz w:val="29"/>
            <w:szCs w:val="29"/>
            <w:lang w:eastAsia="es-CO"/>
          </w:rPr>
          <w:t>;</w:t>
        </w:r>
        <w:proofErr w:type="spellStart"/>
        <w:r w:rsidRPr="001C26C7">
          <w:rPr>
            <w:rFonts w:ascii="Lato" w:eastAsia="Times New Roman" w:hAnsi="Lato" w:cs="Times New Roman"/>
            <w:color w:val="767676"/>
            <w:sz w:val="29"/>
            <w:szCs w:val="29"/>
            <w:lang w:eastAsia="es-CO"/>
          </w:rPr>
          <w:t>P;Pregunta</w:t>
        </w:r>
        <w:proofErr w:type="spellEnd"/>
        <w:r w:rsidRPr="001C26C7">
          <w:rPr>
            <w:rFonts w:ascii="Lato" w:eastAsia="Times New Roman" w:hAnsi="Lato" w:cs="Times New Roman"/>
            <w:color w:val="767676"/>
            <w:sz w:val="29"/>
            <w:szCs w:val="29"/>
            <w:lang w:eastAsia="es-CO"/>
          </w:rPr>
          <w:t xml:space="preserve"> 2</w:t>
        </w:r>
      </w:ins>
    </w:p>
    <w:p w14:paraId="2A51ACFA" w14:textId="77777777" w:rsidR="001C26C7" w:rsidRPr="001C26C7" w:rsidRDefault="001C26C7" w:rsidP="001C26C7">
      <w:pPr>
        <w:spacing w:after="240" w:line="240" w:lineRule="auto"/>
        <w:rPr>
          <w:ins w:id="636" w:author="Unknown"/>
          <w:rFonts w:ascii="Lato" w:eastAsia="Times New Roman" w:hAnsi="Lato" w:cs="Times New Roman"/>
          <w:color w:val="767676"/>
          <w:sz w:val="29"/>
          <w:szCs w:val="29"/>
          <w:lang w:eastAsia="es-CO"/>
        </w:rPr>
      </w:pPr>
      <w:ins w:id="637" w:author="Unknown">
        <w:r w:rsidRPr="001C26C7">
          <w:rPr>
            <w:rFonts w:ascii="Lato" w:eastAsia="Times New Roman" w:hAnsi="Lato" w:cs="Times New Roman"/>
            <w:color w:val="767676"/>
            <w:sz w:val="29"/>
            <w:szCs w:val="29"/>
            <w:lang w:eastAsia="es-CO"/>
          </w:rPr>
          <w:t>Opción 1 pregunta 2</w:t>
        </w:r>
      </w:ins>
    </w:p>
    <w:p w14:paraId="1A65B8CE" w14:textId="77777777" w:rsidR="001C26C7" w:rsidRPr="001C26C7" w:rsidRDefault="001C26C7" w:rsidP="001C26C7">
      <w:pPr>
        <w:spacing w:after="240" w:line="240" w:lineRule="auto"/>
        <w:rPr>
          <w:ins w:id="638" w:author="Unknown"/>
          <w:rFonts w:ascii="Lato" w:eastAsia="Times New Roman" w:hAnsi="Lato" w:cs="Times New Roman"/>
          <w:color w:val="767676"/>
          <w:sz w:val="29"/>
          <w:szCs w:val="29"/>
          <w:lang w:eastAsia="es-CO"/>
        </w:rPr>
      </w:pPr>
      <w:ins w:id="639" w:author="Unknown">
        <w:r w:rsidRPr="001C26C7">
          <w:rPr>
            <w:rFonts w:ascii="Lato" w:eastAsia="Times New Roman" w:hAnsi="Lato" w:cs="Times New Roman"/>
            <w:color w:val="767676"/>
            <w:sz w:val="29"/>
            <w:szCs w:val="29"/>
            <w:lang w:eastAsia="es-CO"/>
          </w:rPr>
          <w:t>Opción 2 pregunta 2</w:t>
        </w:r>
      </w:ins>
    </w:p>
    <w:p w14:paraId="4B6F8356" w14:textId="77777777" w:rsidR="001C26C7" w:rsidRPr="001C26C7" w:rsidRDefault="001C26C7" w:rsidP="001C26C7">
      <w:pPr>
        <w:spacing w:after="240" w:line="240" w:lineRule="auto"/>
        <w:rPr>
          <w:ins w:id="640" w:author="Unknown"/>
          <w:rFonts w:ascii="Lato" w:eastAsia="Times New Roman" w:hAnsi="Lato" w:cs="Times New Roman"/>
          <w:color w:val="767676"/>
          <w:sz w:val="29"/>
          <w:szCs w:val="29"/>
          <w:lang w:eastAsia="es-CO"/>
        </w:rPr>
      </w:pPr>
      <w:ins w:id="641" w:author="Unknown">
        <w:r w:rsidRPr="001C26C7">
          <w:rPr>
            <w:rFonts w:ascii="Lato" w:eastAsia="Times New Roman" w:hAnsi="Lato" w:cs="Times New Roman"/>
            <w:color w:val="767676"/>
            <w:sz w:val="29"/>
            <w:szCs w:val="29"/>
            <w:lang w:eastAsia="es-CO"/>
          </w:rPr>
          <w:t>…</w:t>
        </w:r>
      </w:ins>
    </w:p>
    <w:p w14:paraId="100E658B" w14:textId="77777777" w:rsidR="001C26C7" w:rsidRPr="001C26C7" w:rsidRDefault="001C26C7" w:rsidP="001C26C7">
      <w:pPr>
        <w:spacing w:line="240" w:lineRule="auto"/>
        <w:rPr>
          <w:ins w:id="642" w:author="Unknown"/>
          <w:rFonts w:ascii="Lato" w:eastAsia="Times New Roman" w:hAnsi="Lato" w:cs="Times New Roman"/>
          <w:color w:val="767676"/>
          <w:sz w:val="29"/>
          <w:szCs w:val="29"/>
          <w:lang w:eastAsia="es-CO"/>
        </w:rPr>
      </w:pPr>
      <w:ins w:id="643" w:author="Unknown">
        <w:r w:rsidRPr="001C26C7">
          <w:rPr>
            <w:rFonts w:ascii="Lato" w:eastAsia="Times New Roman" w:hAnsi="Lato" w:cs="Times New Roman"/>
            <w:color w:val="767676"/>
            <w:sz w:val="29"/>
            <w:szCs w:val="29"/>
            <w:lang w:eastAsia="es-CO"/>
          </w:rPr>
          <w:t>…</w:t>
        </w:r>
      </w:ins>
    </w:p>
    <w:p w14:paraId="135A3D2C" w14:textId="77777777" w:rsidR="00BD36E8" w:rsidRDefault="00BD36E8"/>
    <w:sectPr w:rsidR="00BD3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3F65"/>
    <w:multiLevelType w:val="multilevel"/>
    <w:tmpl w:val="799E28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D2"/>
    <w:multiLevelType w:val="multilevel"/>
    <w:tmpl w:val="D1149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0B66"/>
    <w:multiLevelType w:val="multilevel"/>
    <w:tmpl w:val="F19457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45733"/>
    <w:multiLevelType w:val="multilevel"/>
    <w:tmpl w:val="03A2D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402A"/>
    <w:multiLevelType w:val="multilevel"/>
    <w:tmpl w:val="7638C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A0804"/>
    <w:multiLevelType w:val="multilevel"/>
    <w:tmpl w:val="7AFA6E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77CD"/>
    <w:multiLevelType w:val="multilevel"/>
    <w:tmpl w:val="795E7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47"/>
    <w:multiLevelType w:val="multilevel"/>
    <w:tmpl w:val="77683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C16B0"/>
    <w:multiLevelType w:val="multilevel"/>
    <w:tmpl w:val="11681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53548"/>
    <w:multiLevelType w:val="multilevel"/>
    <w:tmpl w:val="8A10E9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17E1A"/>
    <w:multiLevelType w:val="multilevel"/>
    <w:tmpl w:val="EA02D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F5DA8"/>
    <w:multiLevelType w:val="multilevel"/>
    <w:tmpl w:val="A042A0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0503B"/>
    <w:multiLevelType w:val="multilevel"/>
    <w:tmpl w:val="735CE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24914"/>
    <w:multiLevelType w:val="multilevel"/>
    <w:tmpl w:val="73FE5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23C54"/>
    <w:multiLevelType w:val="multilevel"/>
    <w:tmpl w:val="59069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434E5"/>
    <w:multiLevelType w:val="multilevel"/>
    <w:tmpl w:val="C08C2C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E672C"/>
    <w:multiLevelType w:val="multilevel"/>
    <w:tmpl w:val="903E30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A0A31"/>
    <w:multiLevelType w:val="multilevel"/>
    <w:tmpl w:val="68167D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D36D3"/>
    <w:multiLevelType w:val="multilevel"/>
    <w:tmpl w:val="0BCE1F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73B3F"/>
    <w:multiLevelType w:val="multilevel"/>
    <w:tmpl w:val="3EC8D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0222E"/>
    <w:multiLevelType w:val="multilevel"/>
    <w:tmpl w:val="E332A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D6B88"/>
    <w:multiLevelType w:val="multilevel"/>
    <w:tmpl w:val="02FAA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42B16"/>
    <w:multiLevelType w:val="multilevel"/>
    <w:tmpl w:val="2C785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90AE5"/>
    <w:multiLevelType w:val="multilevel"/>
    <w:tmpl w:val="5A8AD3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373B3"/>
    <w:multiLevelType w:val="multilevel"/>
    <w:tmpl w:val="F3EEB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37E30"/>
    <w:multiLevelType w:val="multilevel"/>
    <w:tmpl w:val="7E34F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63B02"/>
    <w:multiLevelType w:val="multilevel"/>
    <w:tmpl w:val="119E4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777BB"/>
    <w:multiLevelType w:val="multilevel"/>
    <w:tmpl w:val="2EBAE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75F44"/>
    <w:multiLevelType w:val="multilevel"/>
    <w:tmpl w:val="220EF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F5F3C"/>
    <w:multiLevelType w:val="multilevel"/>
    <w:tmpl w:val="987A0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96EF6"/>
    <w:multiLevelType w:val="multilevel"/>
    <w:tmpl w:val="3026AD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3344C"/>
    <w:multiLevelType w:val="multilevel"/>
    <w:tmpl w:val="2714AC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95007"/>
    <w:multiLevelType w:val="multilevel"/>
    <w:tmpl w:val="BBF083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0083B"/>
    <w:multiLevelType w:val="multilevel"/>
    <w:tmpl w:val="BF7A3D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A05AA"/>
    <w:multiLevelType w:val="multilevel"/>
    <w:tmpl w:val="03F2B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15995"/>
    <w:multiLevelType w:val="multilevel"/>
    <w:tmpl w:val="FFCA7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A1130"/>
    <w:multiLevelType w:val="multilevel"/>
    <w:tmpl w:val="34284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67788"/>
    <w:multiLevelType w:val="multilevel"/>
    <w:tmpl w:val="E612F0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A3925"/>
    <w:multiLevelType w:val="multilevel"/>
    <w:tmpl w:val="15DA8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86642"/>
    <w:multiLevelType w:val="multilevel"/>
    <w:tmpl w:val="781AE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12"/>
  </w:num>
  <w:num w:numId="5">
    <w:abstractNumId w:val="33"/>
  </w:num>
  <w:num w:numId="6">
    <w:abstractNumId w:val="0"/>
  </w:num>
  <w:num w:numId="7">
    <w:abstractNumId w:val="22"/>
  </w:num>
  <w:num w:numId="8">
    <w:abstractNumId w:val="34"/>
  </w:num>
  <w:num w:numId="9">
    <w:abstractNumId w:val="1"/>
  </w:num>
  <w:num w:numId="10">
    <w:abstractNumId w:val="23"/>
  </w:num>
  <w:num w:numId="11">
    <w:abstractNumId w:val="2"/>
  </w:num>
  <w:num w:numId="12">
    <w:abstractNumId w:val="30"/>
  </w:num>
  <w:num w:numId="13">
    <w:abstractNumId w:val="37"/>
  </w:num>
  <w:num w:numId="14">
    <w:abstractNumId w:val="20"/>
  </w:num>
  <w:num w:numId="15">
    <w:abstractNumId w:val="21"/>
  </w:num>
  <w:num w:numId="16">
    <w:abstractNumId w:val="15"/>
  </w:num>
  <w:num w:numId="17">
    <w:abstractNumId w:val="18"/>
  </w:num>
  <w:num w:numId="18">
    <w:abstractNumId w:val="31"/>
  </w:num>
  <w:num w:numId="19">
    <w:abstractNumId w:val="38"/>
  </w:num>
  <w:num w:numId="20">
    <w:abstractNumId w:val="24"/>
  </w:num>
  <w:num w:numId="21">
    <w:abstractNumId w:val="39"/>
  </w:num>
  <w:num w:numId="22">
    <w:abstractNumId w:val="6"/>
  </w:num>
  <w:num w:numId="23">
    <w:abstractNumId w:val="16"/>
  </w:num>
  <w:num w:numId="24">
    <w:abstractNumId w:val="32"/>
  </w:num>
  <w:num w:numId="25">
    <w:abstractNumId w:val="26"/>
  </w:num>
  <w:num w:numId="26">
    <w:abstractNumId w:val="25"/>
  </w:num>
  <w:num w:numId="27">
    <w:abstractNumId w:val="29"/>
  </w:num>
  <w:num w:numId="28">
    <w:abstractNumId w:val="28"/>
  </w:num>
  <w:num w:numId="29">
    <w:abstractNumId w:val="9"/>
  </w:num>
  <w:num w:numId="30">
    <w:abstractNumId w:val="13"/>
  </w:num>
  <w:num w:numId="31">
    <w:abstractNumId w:val="7"/>
  </w:num>
  <w:num w:numId="32">
    <w:abstractNumId w:val="5"/>
  </w:num>
  <w:num w:numId="33">
    <w:abstractNumId w:val="11"/>
  </w:num>
  <w:num w:numId="34">
    <w:abstractNumId w:val="3"/>
  </w:num>
  <w:num w:numId="35">
    <w:abstractNumId w:val="19"/>
  </w:num>
  <w:num w:numId="36">
    <w:abstractNumId w:val="14"/>
  </w:num>
  <w:num w:numId="37">
    <w:abstractNumId w:val="27"/>
  </w:num>
  <w:num w:numId="38">
    <w:abstractNumId w:val="36"/>
  </w:num>
  <w:num w:numId="39">
    <w:abstractNumId w:val="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6C7"/>
    <w:rsid w:val="001C26C7"/>
    <w:rsid w:val="006809B4"/>
    <w:rsid w:val="00B24247"/>
    <w:rsid w:val="00BD36E8"/>
    <w:rsid w:val="00C25C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1DA6"/>
  <w15:docId w15:val="{E59401C6-A54D-43AD-BDF5-7C6B60F2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C7"/>
    <w:rPr>
      <w:rFonts w:ascii="Times New Roman" w:eastAsia="Times New Roman" w:hAnsi="Times New Roman" w:cs="Times New Roman"/>
      <w:b/>
      <w:bCs/>
      <w:kern w:val="36"/>
      <w:sz w:val="48"/>
      <w:szCs w:val="48"/>
      <w:lang w:eastAsia="es-CO"/>
    </w:rPr>
  </w:style>
  <w:style w:type="paragraph" w:customStyle="1" w:styleId="entry-meta-header">
    <w:name w:val="entry-meta-header"/>
    <w:basedOn w:val="Normal"/>
    <w:rsid w:val="001C26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sted-on">
    <w:name w:val="posted-on"/>
    <w:basedOn w:val="DefaultParagraphFont"/>
    <w:rsid w:val="001C26C7"/>
  </w:style>
  <w:style w:type="character" w:styleId="Hyperlink">
    <w:name w:val="Hyperlink"/>
    <w:basedOn w:val="DefaultParagraphFont"/>
    <w:uiPriority w:val="99"/>
    <w:semiHidden/>
    <w:unhideWhenUsed/>
    <w:rsid w:val="001C26C7"/>
    <w:rPr>
      <w:color w:val="0000FF"/>
      <w:u w:val="single"/>
    </w:rPr>
  </w:style>
  <w:style w:type="paragraph" w:styleId="NormalWeb">
    <w:name w:val="Normal (Web)"/>
    <w:basedOn w:val="Normal"/>
    <w:uiPriority w:val="99"/>
    <w:semiHidden/>
    <w:unhideWhenUsed/>
    <w:rsid w:val="001C26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1C26C7"/>
    <w:rPr>
      <w:b/>
      <w:bCs/>
    </w:rPr>
  </w:style>
  <w:style w:type="paragraph" w:styleId="BalloonText">
    <w:name w:val="Balloon Text"/>
    <w:basedOn w:val="Normal"/>
    <w:link w:val="BalloonTextChar"/>
    <w:uiPriority w:val="99"/>
    <w:semiHidden/>
    <w:unhideWhenUsed/>
    <w:rsid w:val="001C2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6359">
      <w:bodyDiv w:val="1"/>
      <w:marLeft w:val="0"/>
      <w:marRight w:val="0"/>
      <w:marTop w:val="0"/>
      <w:marBottom w:val="0"/>
      <w:divBdr>
        <w:top w:val="none" w:sz="0" w:space="0" w:color="auto"/>
        <w:left w:val="none" w:sz="0" w:space="0" w:color="auto"/>
        <w:bottom w:val="none" w:sz="0" w:space="0" w:color="auto"/>
        <w:right w:val="none" w:sz="0" w:space="0" w:color="auto"/>
      </w:divBdr>
      <w:divsChild>
        <w:div w:id="1528786713">
          <w:marLeft w:val="-388"/>
          <w:marRight w:val="-388"/>
          <w:marTop w:val="388"/>
          <w:marBottom w:val="388"/>
          <w:divBdr>
            <w:top w:val="none" w:sz="0" w:space="0" w:color="auto"/>
            <w:left w:val="none" w:sz="0" w:space="0" w:color="auto"/>
            <w:bottom w:val="none" w:sz="0" w:space="0" w:color="auto"/>
            <w:right w:val="none" w:sz="0" w:space="0" w:color="auto"/>
          </w:divBdr>
        </w:div>
        <w:div w:id="1122726517">
          <w:marLeft w:val="0"/>
          <w:marRight w:val="0"/>
          <w:marTop w:val="388"/>
          <w:marBottom w:val="388"/>
          <w:divBdr>
            <w:top w:val="none" w:sz="0" w:space="0" w:color="auto"/>
            <w:left w:val="none" w:sz="0" w:space="0" w:color="auto"/>
            <w:bottom w:val="none" w:sz="0" w:space="0" w:color="auto"/>
            <w:right w:val="none" w:sz="0" w:space="0" w:color="auto"/>
          </w:divBdr>
          <w:divsChild>
            <w:div w:id="1230656305">
              <w:blockQuote w:val="1"/>
              <w:marLeft w:val="0"/>
              <w:marRight w:val="0"/>
              <w:marTop w:val="550"/>
              <w:marBottom w:val="550"/>
              <w:divBdr>
                <w:top w:val="none" w:sz="0" w:space="0" w:color="auto"/>
                <w:left w:val="none" w:sz="0" w:space="0" w:color="auto"/>
                <w:bottom w:val="none" w:sz="0" w:space="0" w:color="auto"/>
                <w:right w:val="none" w:sz="0" w:space="0" w:color="auto"/>
              </w:divBdr>
            </w:div>
            <w:div w:id="78261850">
              <w:marLeft w:val="0"/>
              <w:marRight w:val="0"/>
              <w:marTop w:val="0"/>
              <w:marBottom w:val="0"/>
              <w:divBdr>
                <w:top w:val="single" w:sz="6" w:space="0" w:color="E4E4E4"/>
                <w:left w:val="single" w:sz="6" w:space="0" w:color="CCCCCC"/>
                <w:bottom w:val="single" w:sz="6" w:space="0" w:color="DDDDDD"/>
                <w:right w:val="single" w:sz="6" w:space="0" w:color="AAAAAA"/>
              </w:divBdr>
              <w:divsChild>
                <w:div w:id="1421559142">
                  <w:marLeft w:val="0"/>
                  <w:marRight w:val="0"/>
                  <w:marTop w:val="0"/>
                  <w:marBottom w:val="0"/>
                  <w:divBdr>
                    <w:top w:val="single" w:sz="6" w:space="0" w:color="DDDDDD"/>
                    <w:left w:val="none" w:sz="0" w:space="0" w:color="auto"/>
                    <w:bottom w:val="none" w:sz="0" w:space="0" w:color="auto"/>
                    <w:right w:val="none" w:sz="0" w:space="0" w:color="auto"/>
                  </w:divBdr>
                </w:div>
              </w:divsChild>
            </w:div>
            <w:div w:id="2074694300">
              <w:marLeft w:val="0"/>
              <w:marRight w:val="0"/>
              <w:marTop w:val="0"/>
              <w:marBottom w:val="0"/>
              <w:divBdr>
                <w:top w:val="single" w:sz="6" w:space="0" w:color="E4E4E4"/>
                <w:left w:val="single" w:sz="6" w:space="0" w:color="CCCCCC"/>
                <w:bottom w:val="single" w:sz="6" w:space="0" w:color="DDDDDD"/>
                <w:right w:val="single" w:sz="6" w:space="0" w:color="AAAAAA"/>
              </w:divBdr>
              <w:divsChild>
                <w:div w:id="155070657">
                  <w:marLeft w:val="0"/>
                  <w:marRight w:val="0"/>
                  <w:marTop w:val="0"/>
                  <w:marBottom w:val="0"/>
                  <w:divBdr>
                    <w:top w:val="single" w:sz="6" w:space="0" w:color="DDDDDD"/>
                    <w:left w:val="none" w:sz="0" w:space="0" w:color="auto"/>
                    <w:bottom w:val="none" w:sz="0" w:space="0" w:color="auto"/>
                    <w:right w:val="none" w:sz="0" w:space="0" w:color="auto"/>
                  </w:divBdr>
                </w:div>
              </w:divsChild>
            </w:div>
            <w:div w:id="741415280">
              <w:marLeft w:val="0"/>
              <w:marRight w:val="0"/>
              <w:marTop w:val="0"/>
              <w:marBottom w:val="0"/>
              <w:divBdr>
                <w:top w:val="single" w:sz="6" w:space="0" w:color="E4E4E4"/>
                <w:left w:val="single" w:sz="6" w:space="0" w:color="CCCCCC"/>
                <w:bottom w:val="single" w:sz="6" w:space="0" w:color="DDDDDD"/>
                <w:right w:val="single" w:sz="6" w:space="0" w:color="AAAAAA"/>
              </w:divBdr>
              <w:divsChild>
                <w:div w:id="1339775791">
                  <w:marLeft w:val="0"/>
                  <w:marRight w:val="0"/>
                  <w:marTop w:val="0"/>
                  <w:marBottom w:val="0"/>
                  <w:divBdr>
                    <w:top w:val="single" w:sz="6" w:space="0" w:color="DDDDDD"/>
                    <w:left w:val="none" w:sz="0" w:space="0" w:color="auto"/>
                    <w:bottom w:val="none" w:sz="0" w:space="0" w:color="auto"/>
                    <w:right w:val="none" w:sz="0" w:space="0" w:color="auto"/>
                  </w:divBdr>
                </w:div>
              </w:divsChild>
            </w:div>
            <w:div w:id="1559633864">
              <w:marLeft w:val="0"/>
              <w:marRight w:val="0"/>
              <w:marTop w:val="0"/>
              <w:marBottom w:val="0"/>
              <w:divBdr>
                <w:top w:val="single" w:sz="6" w:space="0" w:color="E4E4E4"/>
                <w:left w:val="single" w:sz="6" w:space="0" w:color="CCCCCC"/>
                <w:bottom w:val="single" w:sz="6" w:space="0" w:color="DDDDDD"/>
                <w:right w:val="single" w:sz="6" w:space="0" w:color="AAAAAA"/>
              </w:divBdr>
              <w:divsChild>
                <w:div w:id="748502052">
                  <w:marLeft w:val="0"/>
                  <w:marRight w:val="0"/>
                  <w:marTop w:val="0"/>
                  <w:marBottom w:val="0"/>
                  <w:divBdr>
                    <w:top w:val="single" w:sz="6" w:space="0" w:color="DDDDDD"/>
                    <w:left w:val="none" w:sz="0" w:space="0" w:color="auto"/>
                    <w:bottom w:val="none" w:sz="0" w:space="0" w:color="auto"/>
                    <w:right w:val="none" w:sz="0" w:space="0" w:color="auto"/>
                  </w:divBdr>
                </w:div>
              </w:divsChild>
            </w:div>
            <w:div w:id="1187060127">
              <w:marLeft w:val="0"/>
              <w:marRight w:val="0"/>
              <w:marTop w:val="0"/>
              <w:marBottom w:val="0"/>
              <w:divBdr>
                <w:top w:val="single" w:sz="6" w:space="0" w:color="E4E4E4"/>
                <w:left w:val="single" w:sz="6" w:space="0" w:color="CCCCCC"/>
                <w:bottom w:val="single" w:sz="6" w:space="0" w:color="DDDDDD"/>
                <w:right w:val="single" w:sz="6" w:space="0" w:color="AAAAAA"/>
              </w:divBdr>
              <w:divsChild>
                <w:div w:id="521283695">
                  <w:marLeft w:val="0"/>
                  <w:marRight w:val="0"/>
                  <w:marTop w:val="0"/>
                  <w:marBottom w:val="0"/>
                  <w:divBdr>
                    <w:top w:val="single" w:sz="6" w:space="0" w:color="DDDDDD"/>
                    <w:left w:val="none" w:sz="0" w:space="0" w:color="auto"/>
                    <w:bottom w:val="none" w:sz="0" w:space="0" w:color="auto"/>
                    <w:right w:val="none" w:sz="0" w:space="0" w:color="auto"/>
                  </w:divBdr>
                </w:div>
              </w:divsChild>
            </w:div>
            <w:div w:id="1780761571">
              <w:marLeft w:val="0"/>
              <w:marRight w:val="0"/>
              <w:marTop w:val="0"/>
              <w:marBottom w:val="0"/>
              <w:divBdr>
                <w:top w:val="single" w:sz="6" w:space="0" w:color="E4E4E4"/>
                <w:left w:val="single" w:sz="6" w:space="0" w:color="CCCCCC"/>
                <w:bottom w:val="single" w:sz="6" w:space="0" w:color="DDDDDD"/>
                <w:right w:val="single" w:sz="6" w:space="0" w:color="AAAAAA"/>
              </w:divBdr>
              <w:divsChild>
                <w:div w:id="594746146">
                  <w:marLeft w:val="0"/>
                  <w:marRight w:val="0"/>
                  <w:marTop w:val="0"/>
                  <w:marBottom w:val="0"/>
                  <w:divBdr>
                    <w:top w:val="single" w:sz="6" w:space="0" w:color="DDDDDD"/>
                    <w:left w:val="none" w:sz="0" w:space="0" w:color="auto"/>
                    <w:bottom w:val="none" w:sz="0" w:space="0" w:color="auto"/>
                    <w:right w:val="none" w:sz="0" w:space="0" w:color="auto"/>
                  </w:divBdr>
                </w:div>
              </w:divsChild>
            </w:div>
            <w:div w:id="1911304811">
              <w:marLeft w:val="0"/>
              <w:marRight w:val="0"/>
              <w:marTop w:val="0"/>
              <w:marBottom w:val="0"/>
              <w:divBdr>
                <w:top w:val="single" w:sz="6" w:space="0" w:color="E4E4E4"/>
                <w:left w:val="single" w:sz="6" w:space="0" w:color="CCCCCC"/>
                <w:bottom w:val="single" w:sz="6" w:space="0" w:color="DDDDDD"/>
                <w:right w:val="single" w:sz="6" w:space="0" w:color="AAAAAA"/>
              </w:divBdr>
              <w:divsChild>
                <w:div w:id="1937323088">
                  <w:marLeft w:val="0"/>
                  <w:marRight w:val="0"/>
                  <w:marTop w:val="0"/>
                  <w:marBottom w:val="0"/>
                  <w:divBdr>
                    <w:top w:val="single" w:sz="6" w:space="0" w:color="DDDDDD"/>
                    <w:left w:val="none" w:sz="0" w:space="0" w:color="auto"/>
                    <w:bottom w:val="none" w:sz="0" w:space="0" w:color="auto"/>
                    <w:right w:val="none" w:sz="0" w:space="0" w:color="auto"/>
                  </w:divBdr>
                </w:div>
              </w:divsChild>
            </w:div>
            <w:div w:id="2010253721">
              <w:marLeft w:val="0"/>
              <w:marRight w:val="0"/>
              <w:marTop w:val="0"/>
              <w:marBottom w:val="0"/>
              <w:divBdr>
                <w:top w:val="single" w:sz="6" w:space="0" w:color="E4E4E4"/>
                <w:left w:val="single" w:sz="6" w:space="0" w:color="CCCCCC"/>
                <w:bottom w:val="single" w:sz="6" w:space="0" w:color="DDDDDD"/>
                <w:right w:val="single" w:sz="6" w:space="0" w:color="AAAAAA"/>
              </w:divBdr>
              <w:divsChild>
                <w:div w:id="1924022546">
                  <w:marLeft w:val="0"/>
                  <w:marRight w:val="0"/>
                  <w:marTop w:val="0"/>
                  <w:marBottom w:val="0"/>
                  <w:divBdr>
                    <w:top w:val="single" w:sz="6" w:space="0" w:color="DDDDDD"/>
                    <w:left w:val="none" w:sz="0" w:space="0" w:color="auto"/>
                    <w:bottom w:val="none" w:sz="0" w:space="0" w:color="auto"/>
                    <w:right w:val="none" w:sz="0" w:space="0" w:color="auto"/>
                  </w:divBdr>
                </w:div>
              </w:divsChild>
            </w:div>
            <w:div w:id="1748307603">
              <w:marLeft w:val="0"/>
              <w:marRight w:val="0"/>
              <w:marTop w:val="0"/>
              <w:marBottom w:val="0"/>
              <w:divBdr>
                <w:top w:val="single" w:sz="6" w:space="0" w:color="E4E4E4"/>
                <w:left w:val="single" w:sz="6" w:space="0" w:color="CCCCCC"/>
                <w:bottom w:val="single" w:sz="6" w:space="0" w:color="DDDDDD"/>
                <w:right w:val="single" w:sz="6" w:space="0" w:color="AAAAAA"/>
              </w:divBdr>
              <w:divsChild>
                <w:div w:id="898588314">
                  <w:marLeft w:val="0"/>
                  <w:marRight w:val="0"/>
                  <w:marTop w:val="0"/>
                  <w:marBottom w:val="0"/>
                  <w:divBdr>
                    <w:top w:val="single" w:sz="6" w:space="0" w:color="DDDDDD"/>
                    <w:left w:val="none" w:sz="0" w:space="0" w:color="auto"/>
                    <w:bottom w:val="none" w:sz="0" w:space="0" w:color="auto"/>
                    <w:right w:val="none" w:sz="0" w:space="0" w:color="auto"/>
                  </w:divBdr>
                </w:div>
              </w:divsChild>
            </w:div>
            <w:div w:id="1473521997">
              <w:marLeft w:val="0"/>
              <w:marRight w:val="0"/>
              <w:marTop w:val="0"/>
              <w:marBottom w:val="0"/>
              <w:divBdr>
                <w:top w:val="single" w:sz="6" w:space="0" w:color="E4E4E4"/>
                <w:left w:val="single" w:sz="6" w:space="0" w:color="CCCCCC"/>
                <w:bottom w:val="single" w:sz="6" w:space="0" w:color="DDDDDD"/>
                <w:right w:val="single" w:sz="6" w:space="0" w:color="AAAAAA"/>
              </w:divBdr>
              <w:divsChild>
                <w:div w:id="984821882">
                  <w:marLeft w:val="0"/>
                  <w:marRight w:val="0"/>
                  <w:marTop w:val="0"/>
                  <w:marBottom w:val="0"/>
                  <w:divBdr>
                    <w:top w:val="single" w:sz="6" w:space="0" w:color="DDDDDD"/>
                    <w:left w:val="none" w:sz="0" w:space="0" w:color="auto"/>
                    <w:bottom w:val="none" w:sz="0" w:space="0" w:color="auto"/>
                    <w:right w:val="none" w:sz="0" w:space="0" w:color="auto"/>
                  </w:divBdr>
                </w:div>
              </w:divsChild>
            </w:div>
            <w:div w:id="1201748684">
              <w:marLeft w:val="0"/>
              <w:marRight w:val="0"/>
              <w:marTop w:val="0"/>
              <w:marBottom w:val="0"/>
              <w:divBdr>
                <w:top w:val="single" w:sz="6" w:space="0" w:color="E4E4E4"/>
                <w:left w:val="single" w:sz="6" w:space="0" w:color="CCCCCC"/>
                <w:bottom w:val="single" w:sz="6" w:space="0" w:color="DDDDDD"/>
                <w:right w:val="single" w:sz="6" w:space="0" w:color="AAAAAA"/>
              </w:divBdr>
              <w:divsChild>
                <w:div w:id="1037853978">
                  <w:marLeft w:val="0"/>
                  <w:marRight w:val="0"/>
                  <w:marTop w:val="0"/>
                  <w:marBottom w:val="0"/>
                  <w:divBdr>
                    <w:top w:val="single" w:sz="6" w:space="0" w:color="DDDDDD"/>
                    <w:left w:val="none" w:sz="0" w:space="0" w:color="auto"/>
                    <w:bottom w:val="none" w:sz="0" w:space="0" w:color="auto"/>
                    <w:right w:val="none" w:sz="0" w:space="0" w:color="auto"/>
                  </w:divBdr>
                </w:div>
              </w:divsChild>
            </w:div>
            <w:div w:id="370541627">
              <w:marLeft w:val="0"/>
              <w:marRight w:val="0"/>
              <w:marTop w:val="0"/>
              <w:marBottom w:val="0"/>
              <w:divBdr>
                <w:top w:val="single" w:sz="6" w:space="0" w:color="E4E4E4"/>
                <w:left w:val="single" w:sz="6" w:space="0" w:color="CCCCCC"/>
                <w:bottom w:val="single" w:sz="6" w:space="0" w:color="DDDDDD"/>
                <w:right w:val="single" w:sz="6" w:space="0" w:color="AAAAAA"/>
              </w:divBdr>
              <w:divsChild>
                <w:div w:id="108201771">
                  <w:marLeft w:val="0"/>
                  <w:marRight w:val="0"/>
                  <w:marTop w:val="0"/>
                  <w:marBottom w:val="0"/>
                  <w:divBdr>
                    <w:top w:val="single" w:sz="6" w:space="0" w:color="DDDDDD"/>
                    <w:left w:val="none" w:sz="0" w:space="0" w:color="auto"/>
                    <w:bottom w:val="none" w:sz="0" w:space="0" w:color="auto"/>
                    <w:right w:val="none" w:sz="0" w:space="0" w:color="auto"/>
                  </w:divBdr>
                </w:div>
              </w:divsChild>
            </w:div>
            <w:div w:id="417101228">
              <w:marLeft w:val="0"/>
              <w:marRight w:val="0"/>
              <w:marTop w:val="0"/>
              <w:marBottom w:val="0"/>
              <w:divBdr>
                <w:top w:val="single" w:sz="6" w:space="0" w:color="E4E4E4"/>
                <w:left w:val="single" w:sz="6" w:space="0" w:color="CCCCCC"/>
                <w:bottom w:val="single" w:sz="6" w:space="0" w:color="DDDDDD"/>
                <w:right w:val="single" w:sz="6" w:space="0" w:color="AAAAAA"/>
              </w:divBdr>
              <w:divsChild>
                <w:div w:id="388193347">
                  <w:marLeft w:val="0"/>
                  <w:marRight w:val="0"/>
                  <w:marTop w:val="0"/>
                  <w:marBottom w:val="0"/>
                  <w:divBdr>
                    <w:top w:val="single" w:sz="6" w:space="0" w:color="DDDDDD"/>
                    <w:left w:val="none" w:sz="0" w:space="0" w:color="auto"/>
                    <w:bottom w:val="none" w:sz="0" w:space="0" w:color="auto"/>
                    <w:right w:val="none" w:sz="0" w:space="0" w:color="auto"/>
                  </w:divBdr>
                </w:div>
              </w:divsChild>
            </w:div>
            <w:div w:id="1331638634">
              <w:marLeft w:val="0"/>
              <w:marRight w:val="0"/>
              <w:marTop w:val="0"/>
              <w:marBottom w:val="0"/>
              <w:divBdr>
                <w:top w:val="single" w:sz="6" w:space="0" w:color="E4E4E4"/>
                <w:left w:val="single" w:sz="6" w:space="0" w:color="CCCCCC"/>
                <w:bottom w:val="single" w:sz="6" w:space="0" w:color="DDDDDD"/>
                <w:right w:val="single" w:sz="6" w:space="0" w:color="AAAAAA"/>
              </w:divBdr>
              <w:divsChild>
                <w:div w:id="1317997868">
                  <w:marLeft w:val="0"/>
                  <w:marRight w:val="0"/>
                  <w:marTop w:val="0"/>
                  <w:marBottom w:val="0"/>
                  <w:divBdr>
                    <w:top w:val="single" w:sz="6" w:space="0" w:color="DDDDDD"/>
                    <w:left w:val="none" w:sz="0" w:space="0" w:color="auto"/>
                    <w:bottom w:val="none" w:sz="0" w:space="0" w:color="auto"/>
                    <w:right w:val="none" w:sz="0" w:space="0" w:color="auto"/>
                  </w:divBdr>
                </w:div>
              </w:divsChild>
            </w:div>
            <w:div w:id="977802326">
              <w:marLeft w:val="0"/>
              <w:marRight w:val="0"/>
              <w:marTop w:val="0"/>
              <w:marBottom w:val="0"/>
              <w:divBdr>
                <w:top w:val="single" w:sz="6" w:space="0" w:color="E4E4E4"/>
                <w:left w:val="single" w:sz="6" w:space="0" w:color="CCCCCC"/>
                <w:bottom w:val="single" w:sz="6" w:space="0" w:color="DDDDDD"/>
                <w:right w:val="single" w:sz="6" w:space="0" w:color="AAAAAA"/>
              </w:divBdr>
              <w:divsChild>
                <w:div w:id="737900971">
                  <w:marLeft w:val="0"/>
                  <w:marRight w:val="0"/>
                  <w:marTop w:val="0"/>
                  <w:marBottom w:val="0"/>
                  <w:divBdr>
                    <w:top w:val="single" w:sz="6" w:space="0" w:color="DDDDDD"/>
                    <w:left w:val="none" w:sz="0" w:space="0" w:color="auto"/>
                    <w:bottom w:val="none" w:sz="0" w:space="0" w:color="auto"/>
                    <w:right w:val="none" w:sz="0" w:space="0" w:color="auto"/>
                  </w:divBdr>
                </w:div>
              </w:divsChild>
            </w:div>
            <w:div w:id="710768745">
              <w:marLeft w:val="0"/>
              <w:marRight w:val="0"/>
              <w:marTop w:val="0"/>
              <w:marBottom w:val="0"/>
              <w:divBdr>
                <w:top w:val="single" w:sz="6" w:space="0" w:color="E4E4E4"/>
                <w:left w:val="single" w:sz="6" w:space="0" w:color="CCCCCC"/>
                <w:bottom w:val="single" w:sz="6" w:space="0" w:color="DDDDDD"/>
                <w:right w:val="single" w:sz="6" w:space="0" w:color="AAAAAA"/>
              </w:divBdr>
              <w:divsChild>
                <w:div w:id="2007245641">
                  <w:marLeft w:val="0"/>
                  <w:marRight w:val="0"/>
                  <w:marTop w:val="0"/>
                  <w:marBottom w:val="0"/>
                  <w:divBdr>
                    <w:top w:val="single" w:sz="6" w:space="0" w:color="DDDDDD"/>
                    <w:left w:val="none" w:sz="0" w:space="0" w:color="auto"/>
                    <w:bottom w:val="none" w:sz="0" w:space="0" w:color="auto"/>
                    <w:right w:val="none" w:sz="0" w:space="0" w:color="auto"/>
                  </w:divBdr>
                </w:div>
              </w:divsChild>
            </w:div>
            <w:div w:id="221988630">
              <w:marLeft w:val="0"/>
              <w:marRight w:val="0"/>
              <w:marTop w:val="0"/>
              <w:marBottom w:val="0"/>
              <w:divBdr>
                <w:top w:val="single" w:sz="6" w:space="0" w:color="E4E4E4"/>
                <w:left w:val="single" w:sz="6" w:space="0" w:color="CCCCCC"/>
                <w:bottom w:val="single" w:sz="6" w:space="0" w:color="DDDDDD"/>
                <w:right w:val="single" w:sz="6" w:space="0" w:color="AAAAAA"/>
              </w:divBdr>
              <w:divsChild>
                <w:div w:id="275214991">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duroderoer.es/ejercicios-propuestos-y-resueltos-programacion-orientado-a-objetos-java/" TargetMode="External"/><Relationship Id="rId13" Type="http://schemas.openxmlformats.org/officeDocument/2006/relationships/hyperlink" Target="https://www.discoduroderoer.es/ejercicios-propuestos-y-resueltos-programacion-orientado-a-objetos-java/" TargetMode="External"/><Relationship Id="rId18" Type="http://schemas.openxmlformats.org/officeDocument/2006/relationships/hyperlink" Target="https://www.discoduroderoer.es/ejercicios-propuestos-y-resueltos-programacion-orientado-a-objetos-java/" TargetMode="External"/><Relationship Id="rId26" Type="http://schemas.openxmlformats.org/officeDocument/2006/relationships/hyperlink" Target="https://www.discoduroderoer.es/ejercicios-propuestos-y-resueltos-programacion-orientado-a-objetos-java/" TargetMode="External"/><Relationship Id="rId39" Type="http://schemas.openxmlformats.org/officeDocument/2006/relationships/hyperlink" Target="https://www.discoduroderoer.es/ejercicios-propuestos-y-resueltos-programacion-orientado-a-objetos-java/" TargetMode="External"/><Relationship Id="rId3" Type="http://schemas.openxmlformats.org/officeDocument/2006/relationships/settings" Target="settings.xml"/><Relationship Id="rId21" Type="http://schemas.openxmlformats.org/officeDocument/2006/relationships/hyperlink" Target="https://www.discoduroderoer.es/ejercicios-propuestos-y-resueltos-programacion-orientado-a-objetos-java/" TargetMode="External"/><Relationship Id="rId34" Type="http://schemas.openxmlformats.org/officeDocument/2006/relationships/hyperlink" Target="https://www.discoduroderoer.es/ejercicios-propuestos-y-resueltos-programacion-orientado-a-objetos-java/" TargetMode="External"/><Relationship Id="rId42" Type="http://schemas.openxmlformats.org/officeDocument/2006/relationships/fontTable" Target="fontTable.xml"/><Relationship Id="rId7" Type="http://schemas.openxmlformats.org/officeDocument/2006/relationships/hyperlink" Target="https://www.discoduroderoer.es/curso-java/" TargetMode="External"/><Relationship Id="rId12" Type="http://schemas.openxmlformats.org/officeDocument/2006/relationships/hyperlink" Target="https://www.discoduroderoer.es/ejercicios-propuestos-y-resueltos-programacion-orientado-a-objetos-java/" TargetMode="External"/><Relationship Id="rId17" Type="http://schemas.openxmlformats.org/officeDocument/2006/relationships/hyperlink" Target="https://www.discoduroderoer.es/ejercicios-propuestos-y-resueltos-programacion-orientado-a-objetos-java/" TargetMode="External"/><Relationship Id="rId25" Type="http://schemas.openxmlformats.org/officeDocument/2006/relationships/hyperlink" Target="https://www.discoduroderoer.es/ejercicios-propuestos-y-resueltos-programacion-orientado-a-objetos-java/" TargetMode="External"/><Relationship Id="rId33" Type="http://schemas.openxmlformats.org/officeDocument/2006/relationships/hyperlink" Target="https://www.discoduroderoer.es/ejercicios-propuestos-y-resueltos-programacion-orientado-a-objetos-java/" TargetMode="External"/><Relationship Id="rId38" Type="http://schemas.openxmlformats.org/officeDocument/2006/relationships/hyperlink" Target="https://www.discoduroderoer.es/ejercicios-propuestos-y-resueltos-programacion-orientado-a-objetos-java/" TargetMode="External"/><Relationship Id="rId2" Type="http://schemas.openxmlformats.org/officeDocument/2006/relationships/styles" Target="styles.xml"/><Relationship Id="rId16" Type="http://schemas.openxmlformats.org/officeDocument/2006/relationships/hyperlink" Target="https://www.discoduroderoer.es/ejercicios-propuestos-y-resueltos-programacion-orientado-a-objetos-java/" TargetMode="External"/><Relationship Id="rId20" Type="http://schemas.openxmlformats.org/officeDocument/2006/relationships/hyperlink" Target="https://www.discoduroderoer.es/ejercicios-propuestos-y-resueltos-programacion-orientado-a-objetos-java/" TargetMode="External"/><Relationship Id="rId29" Type="http://schemas.openxmlformats.org/officeDocument/2006/relationships/hyperlink" Target="https://www.discoduroderoer.es/ejercicios-propuestos-y-resueltos-programacion-orientado-a-objetos-java/" TargetMode="External"/><Relationship Id="rId41" Type="http://schemas.openxmlformats.org/officeDocument/2006/relationships/hyperlink" Target="https://www.discoduroderoer.es/ejercicios-propuestos-y-resueltos-programacion-orientado-a-objetos-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discoduroderoer.es/ejercicios-propuestos-y-resueltos-programacion-orientado-a-objetos-java/" TargetMode="External"/><Relationship Id="rId24" Type="http://schemas.openxmlformats.org/officeDocument/2006/relationships/hyperlink" Target="https://www.discoduroderoer.es/ejercicios-propuestos-y-resueltos-programacion-orientado-a-objetos-java/" TargetMode="External"/><Relationship Id="rId32" Type="http://schemas.openxmlformats.org/officeDocument/2006/relationships/hyperlink" Target="https://www.discoduroderoer.es/ejercicios-propuestos-y-resueltos-programacion-orientado-a-objetos-java/" TargetMode="External"/><Relationship Id="rId37" Type="http://schemas.openxmlformats.org/officeDocument/2006/relationships/hyperlink" Target="https://www.discoduroderoer.es/ejercicios-propuestos-y-resueltos-programacion-orientado-a-objetos-java/" TargetMode="External"/><Relationship Id="rId40" Type="http://schemas.openxmlformats.org/officeDocument/2006/relationships/hyperlink" Target="https://www.discoduroderoer.es/ejercicios-propuestos-y-resueltos-programacion-orientado-a-objetos-java/" TargetMode="External"/><Relationship Id="rId5" Type="http://schemas.openxmlformats.org/officeDocument/2006/relationships/hyperlink" Target="https://www.discoduroderoer.es/ejercicios-propuestos-y-resueltos-programacion-orientado-a-objetos-java/" TargetMode="External"/><Relationship Id="rId15" Type="http://schemas.openxmlformats.org/officeDocument/2006/relationships/hyperlink" Target="https://www.discoduroderoer.es/ejercicios-propuestos-y-resueltos-programacion-orientado-a-objetos-java/" TargetMode="External"/><Relationship Id="rId23" Type="http://schemas.openxmlformats.org/officeDocument/2006/relationships/hyperlink" Target="https://www.discoduroderoer.es/ejercicios-propuestos-y-resueltos-programacion-orientado-a-objetos-java/" TargetMode="External"/><Relationship Id="rId28" Type="http://schemas.openxmlformats.org/officeDocument/2006/relationships/hyperlink" Target="https://www.discoduroderoer.es/ejercicios-propuestos-y-resueltos-programacion-orientado-a-objetos-java/" TargetMode="External"/><Relationship Id="rId36" Type="http://schemas.openxmlformats.org/officeDocument/2006/relationships/hyperlink" Target="https://www.discoduroderoer.es/ejercicios-propuestos-y-resueltos-programacion-orientado-a-objetos-java/" TargetMode="External"/><Relationship Id="rId10" Type="http://schemas.openxmlformats.org/officeDocument/2006/relationships/hyperlink" Target="https://www.discoduroderoer.es/ejercicios-propuestos-y-resueltos-programacion-orientado-a-objetos-java/" TargetMode="External"/><Relationship Id="rId19" Type="http://schemas.openxmlformats.org/officeDocument/2006/relationships/hyperlink" Target="https://www.discoduroderoer.es/ejercicios-propuestos-y-resueltos-programacion-orientado-a-objetos-java/" TargetMode="External"/><Relationship Id="rId31" Type="http://schemas.openxmlformats.org/officeDocument/2006/relationships/hyperlink" Target="https://www.discoduroderoer.es/ejercicios-propuestos-y-resueltos-programacion-orientado-a-objetos-java/" TargetMode="External"/><Relationship Id="rId4" Type="http://schemas.openxmlformats.org/officeDocument/2006/relationships/webSettings" Target="webSettings.xml"/><Relationship Id="rId9" Type="http://schemas.openxmlformats.org/officeDocument/2006/relationships/hyperlink" Target="https://www.discoduroderoer.es/ejercicios-propuestos-y-resueltos-programacion-orientado-a-objetos-java/" TargetMode="External"/><Relationship Id="rId14" Type="http://schemas.openxmlformats.org/officeDocument/2006/relationships/hyperlink" Target="https://www.discoduroderoer.es/ejercicios-propuestos-y-resueltos-programacion-orientado-a-objetos-java/" TargetMode="External"/><Relationship Id="rId22" Type="http://schemas.openxmlformats.org/officeDocument/2006/relationships/hyperlink" Target="https://www.discoduroderoer.es/ejercicios-propuestos-y-resueltos-programacion-orientado-a-objetos-java/" TargetMode="External"/><Relationship Id="rId27" Type="http://schemas.openxmlformats.org/officeDocument/2006/relationships/hyperlink" Target="https://www.discoduroderoer.es/ejercicios-propuestos-y-resueltos-programacion-orientado-a-objetos-java/" TargetMode="External"/><Relationship Id="rId30" Type="http://schemas.openxmlformats.org/officeDocument/2006/relationships/hyperlink" Target="https://www.discoduroderoer.es/ejercicios-propuestos-y-resueltos-programacion-orientado-a-objetos-java/" TargetMode="External"/><Relationship Id="rId35" Type="http://schemas.openxmlformats.org/officeDocument/2006/relationships/hyperlink" Target="https://www.discoduroderoer.es/ejercicios-propuestos-y-resueltos-programacion-orientado-a-objetos-java/"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24</Pages>
  <Words>4831</Words>
  <Characters>27540</Characters>
  <Application>Microsoft Office Word</Application>
  <DocSecurity>0</DocSecurity>
  <Lines>229</Lines>
  <Paragraphs>64</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Ejercicios propuestos y resueltos programación orientado a objetos Java</vt:lpstr>
    </vt:vector>
  </TitlesOfParts>
  <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alejo</dc:creator>
  <cp:lastModifiedBy>alejandro cabarcas perdomo</cp:lastModifiedBy>
  <cp:revision>4</cp:revision>
  <dcterms:created xsi:type="dcterms:W3CDTF">2020-03-13T01:53:00Z</dcterms:created>
  <dcterms:modified xsi:type="dcterms:W3CDTF">2020-08-13T02:35:00Z</dcterms:modified>
</cp:coreProperties>
</file>